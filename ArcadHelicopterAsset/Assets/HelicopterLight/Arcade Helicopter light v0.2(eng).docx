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847" w:rsidRDefault="00893847">
      <w:pPr>
        <w:pStyle w:val="af1"/>
        <w:jc w:val="center"/>
        <w:rPr>
          <w:ins w:id="0" w:author="Пользователь" w:date="2019-07-09T21:25:00Z"/>
          <w:lang w:val="en-US"/>
        </w:rPr>
        <w:pPrChange w:id="1" w:author="Пользователь" w:date="2019-07-09T21:25:00Z">
          <w:pPr/>
        </w:pPrChange>
      </w:pPr>
      <w:r w:rsidRPr="00EF65B6">
        <w:rPr>
          <w:lang w:val="en-US"/>
        </w:rPr>
        <w:t xml:space="preserve">Arcade Helicopter </w:t>
      </w:r>
      <w:r>
        <w:rPr>
          <w:lang w:val="en-US"/>
        </w:rPr>
        <w:t xml:space="preserve">light </w:t>
      </w:r>
      <w:del w:id="2" w:author="Пользователь" w:date="2021-11-28T16:20:00Z">
        <w:r w:rsidRPr="00EF65B6" w:rsidDel="00212AA4">
          <w:rPr>
            <w:lang w:val="en-US"/>
          </w:rPr>
          <w:delText>v1</w:delText>
        </w:r>
      </w:del>
      <w:ins w:id="3" w:author="Пользователь" w:date="2021-11-28T16:20:00Z">
        <w:r w:rsidR="00212AA4" w:rsidRPr="00EF65B6">
          <w:rPr>
            <w:lang w:val="en-US"/>
          </w:rPr>
          <w:t>v</w:t>
        </w:r>
        <w:r w:rsidR="00212AA4">
          <w:rPr>
            <w:lang w:val="en-US"/>
          </w:rPr>
          <w:t>0</w:t>
        </w:r>
      </w:ins>
      <w:r w:rsidRPr="00EF65B6">
        <w:rPr>
          <w:lang w:val="en-US"/>
        </w:rPr>
        <w:t>.</w:t>
      </w:r>
      <w:del w:id="4" w:author="Пользователь" w:date="2021-11-28T16:20:00Z">
        <w:r w:rsidRPr="00EF65B6" w:rsidDel="00212AA4">
          <w:rPr>
            <w:lang w:val="en-US"/>
          </w:rPr>
          <w:delText>0</w:delText>
        </w:r>
      </w:del>
      <w:ins w:id="5" w:author="Пользователь" w:date="2021-11-28T16:20:00Z">
        <w:r w:rsidR="00212AA4">
          <w:rPr>
            <w:lang w:val="en-US"/>
          </w:rPr>
          <w:t>2</w:t>
        </w:r>
      </w:ins>
    </w:p>
    <w:p w:rsidR="00666D03" w:rsidRPr="00EF65B6" w:rsidRDefault="00666D03">
      <w:pPr>
        <w:pStyle w:val="ab"/>
        <w:rPr>
          <w:lang w:val="en-US"/>
        </w:rPr>
        <w:pPrChange w:id="6" w:author="Пользователь" w:date="2019-07-09T21:03:00Z">
          <w:pPr/>
        </w:pPrChange>
      </w:pPr>
    </w:p>
    <w:p w:rsidR="00893847" w:rsidRPr="00B630E5" w:rsidRDefault="00893847">
      <w:pPr>
        <w:rPr>
          <w:ins w:id="7" w:author="Пользователь" w:date="2019-07-09T21:25:00Z"/>
          <w:b/>
          <w:sz w:val="24"/>
          <w:szCs w:val="24"/>
          <w:lang w:val="en-US"/>
          <w:rPrChange w:id="8" w:author="Пользователь" w:date="2021-11-28T20:18:00Z">
            <w:rPr>
              <w:ins w:id="9" w:author="Пользователь" w:date="2019-07-09T21:25:00Z"/>
              <w:lang w:val="en-US"/>
            </w:rPr>
          </w:rPrChange>
        </w:rPr>
      </w:pPr>
      <w:r w:rsidRPr="00B630E5">
        <w:rPr>
          <w:b/>
          <w:sz w:val="24"/>
          <w:szCs w:val="24"/>
          <w:lang w:val="en-US"/>
          <w:rPrChange w:id="10" w:author="Пользователь" w:date="2021-11-28T20:18:00Z">
            <w:rPr>
              <w:lang w:val="en-US"/>
            </w:rPr>
          </w:rPrChange>
        </w:rPr>
        <w:t>Quick Start Guide.</w:t>
      </w:r>
    </w:p>
    <w:p w:rsidR="00B630E5" w:rsidRDefault="00666D03">
      <w:pPr>
        <w:rPr>
          <w:ins w:id="11" w:author="Пользователь" w:date="2021-11-28T20:18:00Z"/>
          <w:sz w:val="24"/>
          <w:szCs w:val="24"/>
          <w:lang w:val="en-US"/>
        </w:rPr>
        <w:pPrChange w:id="12" w:author="Пользователь" w:date="2019-07-09T22:15:00Z">
          <w:pPr>
            <w:pStyle w:val="ab"/>
          </w:pPr>
        </w:pPrChange>
      </w:pPr>
      <w:ins w:id="13" w:author="Пользователь" w:date="2019-07-09T21:26:00Z">
        <w:r w:rsidRPr="00B630E5">
          <w:rPr>
            <w:sz w:val="24"/>
            <w:szCs w:val="24"/>
            <w:lang w:val="en-US"/>
            <w:rPrChange w:id="14" w:author="Пользователь" w:date="2021-11-28T20:18:00Z">
              <w:rPr>
                <w:lang w:val="en-US"/>
              </w:rPr>
            </w:rPrChange>
          </w:rPr>
          <w:t>E</w:t>
        </w:r>
      </w:ins>
      <w:ins w:id="15" w:author="Пользователь" w:date="2019-07-09T21:25:00Z">
        <w:r w:rsidRPr="00B630E5">
          <w:rPr>
            <w:sz w:val="24"/>
            <w:szCs w:val="24"/>
            <w:lang w:val="en-US"/>
            <w:rPrChange w:id="16" w:author="Пользователь" w:date="2021-11-28T20:18:00Z">
              <w:rPr>
                <w:lang w:val="en-US"/>
              </w:rPr>
            </w:rPrChange>
          </w:rPr>
          <w:t>nglish</w:t>
        </w:r>
      </w:ins>
      <w:ins w:id="17" w:author="Пользователь" w:date="2019-07-09T22:15:00Z">
        <w:r w:rsidR="00FE5FE4" w:rsidRPr="00B630E5">
          <w:rPr>
            <w:sz w:val="24"/>
            <w:szCs w:val="24"/>
            <w:lang w:val="en-US"/>
            <w:rPrChange w:id="18" w:author="Пользователь" w:date="2021-11-28T20:18:00Z">
              <w:rPr>
                <w:lang w:val="en-US"/>
              </w:rPr>
            </w:rPrChange>
          </w:rPr>
          <w:t>.</w:t>
        </w:r>
      </w:ins>
    </w:p>
    <w:p w:rsidR="00666D03" w:rsidRPr="00B630E5" w:rsidRDefault="00666D03">
      <w:pPr>
        <w:rPr>
          <w:ins w:id="19" w:author="Пользователь" w:date="2019-07-09T21:29:00Z"/>
          <w:sz w:val="24"/>
          <w:szCs w:val="24"/>
          <w:lang w:val="en-US"/>
          <w:rPrChange w:id="20" w:author="Пользователь" w:date="2021-11-28T20:18:00Z">
            <w:rPr>
              <w:ins w:id="21" w:author="Пользователь" w:date="2019-07-09T21:29:00Z"/>
              <w:rFonts w:ascii="Arial" w:hAnsi="Arial" w:cs="Arial"/>
              <w:color w:val="222222"/>
              <w:shd w:val="clear" w:color="auto" w:fill="F8F9FA"/>
            </w:rPr>
          </w:rPrChange>
        </w:rPr>
        <w:pPrChange w:id="22" w:author="Пользователь" w:date="2019-07-09T22:15:00Z">
          <w:pPr>
            <w:pStyle w:val="ab"/>
          </w:pPr>
        </w:pPrChange>
      </w:pPr>
      <w:ins w:id="23" w:author="Пользователь" w:date="2019-07-09T21:29:00Z">
        <w:r w:rsidRPr="00B630E5">
          <w:rPr>
            <w:sz w:val="24"/>
            <w:szCs w:val="24"/>
            <w:lang w:val="en-US"/>
            <w:rPrChange w:id="24" w:author="Пользователь" w:date="2021-11-28T20:18:00Z">
              <w:rPr/>
            </w:rPrChange>
          </w:rPr>
          <w:br/>
        </w:r>
        <w:r w:rsidRPr="00B630E5">
          <w:rPr>
            <w:rFonts w:ascii="Arial" w:hAnsi="Arial" w:cs="Arial"/>
            <w:color w:val="222222"/>
            <w:sz w:val="24"/>
            <w:szCs w:val="24"/>
            <w:shd w:val="clear" w:color="auto" w:fill="F8F9FA"/>
            <w:lang w:val="en-US"/>
            <w:rPrChange w:id="25" w:author="Пользователь" w:date="2021-11-28T20:18:00Z">
              <w:rPr>
                <w:rFonts w:ascii="Arial" w:hAnsi="Arial" w:cs="Arial"/>
                <w:color w:val="222222"/>
                <w:shd w:val="clear" w:color="auto" w:fill="F8F9FA"/>
              </w:rPr>
            </w:rPrChange>
          </w:rPr>
          <w:t>This asset is designed to facilitate the creation of the logic of the behavior of helicopters or other game objects that are similar to them in behavior. This is a simplified version of the asset. With it, you can create only a simplified model of behavior that does not completely imitate the physics of the behavior of a helicopter.</w:t>
        </w:r>
      </w:ins>
    </w:p>
    <w:p w:rsidR="00666D03" w:rsidRPr="00B630E5" w:rsidRDefault="00666D03" w:rsidP="00666D03">
      <w:pPr>
        <w:pStyle w:val="ab"/>
        <w:rPr>
          <w:ins w:id="26" w:author="Пользователь" w:date="2019-07-09T21:28:00Z"/>
          <w:rFonts w:ascii="inherit" w:eastAsia="Times New Roman" w:hAnsi="inherit" w:cs="Courier New"/>
          <w:color w:val="222222"/>
          <w:sz w:val="24"/>
          <w:szCs w:val="24"/>
          <w:lang w:val="en-US"/>
          <w:rPrChange w:id="27" w:author="Пользователь" w:date="2021-11-28T20:18:00Z">
            <w:rPr>
              <w:ins w:id="28" w:author="Пользователь" w:date="2019-07-09T21:28:00Z"/>
              <w:rFonts w:ascii="inherit" w:eastAsia="Times New Roman" w:hAnsi="inherit" w:cs="Courier New"/>
              <w:color w:val="222222"/>
              <w:sz w:val="24"/>
              <w:szCs w:val="24"/>
            </w:rPr>
          </w:rPrChange>
        </w:rPr>
      </w:pPr>
      <w:ins w:id="29" w:author="Пользователь" w:date="2019-07-09T21:30:00Z">
        <w:r w:rsidRPr="00B630E5">
          <w:rPr>
            <w:sz w:val="24"/>
            <w:szCs w:val="24"/>
            <w:lang w:val="en-US"/>
            <w:rPrChange w:id="30" w:author="Пользователь" w:date="2021-11-28T20:18:00Z">
              <w:rPr/>
            </w:rPrChange>
          </w:rPr>
          <w:br/>
        </w:r>
        <w:r w:rsidRPr="00B630E5">
          <w:rPr>
            <w:rFonts w:ascii="Arial" w:hAnsi="Arial" w:cs="Arial"/>
            <w:color w:val="222222"/>
            <w:sz w:val="24"/>
            <w:szCs w:val="24"/>
            <w:shd w:val="clear" w:color="auto" w:fill="F8F9FA"/>
            <w:lang w:val="en-US"/>
            <w:rPrChange w:id="31" w:author="Пользователь" w:date="2021-11-28T20:18:00Z">
              <w:rPr>
                <w:rFonts w:ascii="Arial" w:hAnsi="Arial" w:cs="Arial"/>
                <w:color w:val="222222"/>
                <w:shd w:val="clear" w:color="auto" w:fill="F8F9FA"/>
              </w:rPr>
            </w:rPrChange>
          </w:rPr>
          <w:t>Asset contains several scripts, but to create a working model of the helicopter you will need only one. "</w:t>
        </w:r>
      </w:ins>
      <w:ins w:id="32" w:author="Пользователь" w:date="2021-11-28T16:22:00Z">
        <w:r w:rsidR="00376E5F" w:rsidRPr="00B630E5">
          <w:rPr>
            <w:rFonts w:ascii="Arial" w:hAnsi="Arial" w:cs="Arial"/>
            <w:color w:val="222222"/>
            <w:sz w:val="24"/>
            <w:szCs w:val="24"/>
            <w:shd w:val="clear" w:color="auto" w:fill="F8F9FA"/>
            <w:lang w:val="en-US"/>
            <w:rPrChange w:id="33" w:author="Пользователь" w:date="2021-11-28T20:18:00Z">
              <w:rPr>
                <w:rFonts w:ascii="Arial" w:hAnsi="Arial" w:cs="Arial"/>
                <w:color w:val="222222"/>
                <w:shd w:val="clear" w:color="auto" w:fill="F8F9FA"/>
                <w:lang w:val="en-US"/>
              </w:rPr>
            </w:rPrChange>
          </w:rPr>
          <w:t>Helicopter Controller</w:t>
        </w:r>
      </w:ins>
      <w:ins w:id="34" w:author="Пользователь" w:date="2019-07-09T21:30:00Z">
        <w:r w:rsidRPr="00B630E5">
          <w:rPr>
            <w:rFonts w:ascii="Arial" w:hAnsi="Arial" w:cs="Arial"/>
            <w:color w:val="222222"/>
            <w:sz w:val="24"/>
            <w:szCs w:val="24"/>
            <w:shd w:val="clear" w:color="auto" w:fill="F8F9FA"/>
            <w:lang w:val="en-US"/>
            <w:rPrChange w:id="35" w:author="Пользователь" w:date="2021-11-28T20:18:00Z">
              <w:rPr>
                <w:rFonts w:ascii="Arial" w:hAnsi="Arial" w:cs="Arial"/>
                <w:color w:val="222222"/>
                <w:shd w:val="clear" w:color="auto" w:fill="F8F9FA"/>
              </w:rPr>
            </w:rPrChange>
          </w:rPr>
          <w:t>". All other scripts are needed to run the demo scene.</w:t>
        </w:r>
      </w:ins>
    </w:p>
    <w:p w:rsidR="00666D03" w:rsidRPr="00B630E5" w:rsidRDefault="00666D03" w:rsidP="00666D03">
      <w:pPr>
        <w:pStyle w:val="ab"/>
        <w:rPr>
          <w:ins w:id="36" w:author="Пользователь" w:date="2019-07-09T21:28:00Z"/>
          <w:rFonts w:ascii="inherit" w:eastAsia="Times New Roman" w:hAnsi="inherit" w:cs="Courier New"/>
          <w:color w:val="222222"/>
          <w:sz w:val="24"/>
          <w:szCs w:val="24"/>
          <w:lang w:val="en-US"/>
          <w:rPrChange w:id="37" w:author="Пользователь" w:date="2021-11-28T20:18:00Z">
            <w:rPr>
              <w:ins w:id="38" w:author="Пользователь" w:date="2019-07-09T21:28:00Z"/>
              <w:rFonts w:ascii="inherit" w:eastAsia="Times New Roman" w:hAnsi="inherit" w:cs="Courier New"/>
              <w:color w:val="222222"/>
              <w:sz w:val="24"/>
              <w:szCs w:val="24"/>
            </w:rPr>
          </w:rPrChange>
        </w:rPr>
      </w:pPr>
    </w:p>
    <w:p w:rsidR="00666D03" w:rsidRPr="00B630E5" w:rsidRDefault="00666D03" w:rsidP="00666D03">
      <w:pPr>
        <w:pStyle w:val="ab"/>
        <w:rPr>
          <w:ins w:id="39" w:author="Пользователь" w:date="2019-07-09T21:30:00Z"/>
          <w:rFonts w:ascii="Arial" w:hAnsi="Arial" w:cs="Arial"/>
          <w:b/>
          <w:color w:val="222222"/>
          <w:sz w:val="24"/>
          <w:szCs w:val="24"/>
          <w:shd w:val="clear" w:color="auto" w:fill="F8F9FA"/>
          <w:lang w:val="en-US"/>
          <w:rPrChange w:id="40" w:author="Пользователь" w:date="2021-11-28T20:18:00Z">
            <w:rPr>
              <w:ins w:id="41" w:author="Пользователь" w:date="2019-07-09T21:30:00Z"/>
              <w:rFonts w:ascii="Arial" w:hAnsi="Arial" w:cs="Arial"/>
              <w:color w:val="222222"/>
              <w:shd w:val="clear" w:color="auto" w:fill="F8F9FA"/>
              <w:lang w:val="en-US"/>
            </w:rPr>
          </w:rPrChange>
        </w:rPr>
      </w:pPr>
      <w:ins w:id="42" w:author="Пользователь" w:date="2019-07-09T21:30:00Z">
        <w:r w:rsidRPr="00B630E5">
          <w:rPr>
            <w:b/>
            <w:sz w:val="24"/>
            <w:szCs w:val="24"/>
            <w:lang w:val="en-US"/>
            <w:rPrChange w:id="43" w:author="Пользователь" w:date="2021-11-28T20:18:00Z">
              <w:rPr/>
            </w:rPrChange>
          </w:rPr>
          <w:br/>
        </w:r>
        <w:r w:rsidRPr="00B630E5">
          <w:rPr>
            <w:rFonts w:ascii="Arial" w:hAnsi="Arial" w:cs="Arial"/>
            <w:b/>
            <w:color w:val="222222"/>
            <w:sz w:val="24"/>
            <w:szCs w:val="24"/>
            <w:shd w:val="clear" w:color="auto" w:fill="F8F9FA"/>
            <w:lang w:val="en-US"/>
            <w:rPrChange w:id="44" w:author="Пользователь" w:date="2021-11-28T20:18:00Z">
              <w:rPr>
                <w:rFonts w:ascii="Arial" w:hAnsi="Arial" w:cs="Arial"/>
                <w:color w:val="222222"/>
                <w:shd w:val="clear" w:color="auto" w:fill="F8F9FA"/>
              </w:rPr>
            </w:rPrChange>
          </w:rPr>
          <w:t xml:space="preserve">Preparing the model. </w:t>
        </w:r>
      </w:ins>
    </w:p>
    <w:p w:rsidR="00666D03" w:rsidRPr="00B630E5" w:rsidRDefault="00666D03" w:rsidP="00666D03">
      <w:pPr>
        <w:pStyle w:val="ab"/>
        <w:rPr>
          <w:ins w:id="45" w:author="Пользователь" w:date="2019-07-09T21:30:00Z"/>
          <w:rFonts w:ascii="Arial" w:hAnsi="Arial" w:cs="Arial"/>
          <w:color w:val="222222"/>
          <w:sz w:val="24"/>
          <w:szCs w:val="24"/>
          <w:shd w:val="clear" w:color="auto" w:fill="F8F9FA"/>
          <w:lang w:val="en-US"/>
          <w:rPrChange w:id="46" w:author="Пользователь" w:date="2021-11-28T20:18:00Z">
            <w:rPr>
              <w:ins w:id="47" w:author="Пользователь" w:date="2019-07-09T21:30:00Z"/>
              <w:rFonts w:ascii="Arial" w:hAnsi="Arial" w:cs="Arial"/>
              <w:color w:val="222222"/>
              <w:shd w:val="clear" w:color="auto" w:fill="F8F9FA"/>
              <w:lang w:val="en-US"/>
            </w:rPr>
          </w:rPrChange>
        </w:rPr>
      </w:pPr>
    </w:p>
    <w:p w:rsidR="00666D03" w:rsidRPr="00B630E5" w:rsidRDefault="00666D03">
      <w:pPr>
        <w:pStyle w:val="ab"/>
        <w:numPr>
          <w:ilvl w:val="0"/>
          <w:numId w:val="5"/>
        </w:numPr>
        <w:rPr>
          <w:ins w:id="48" w:author="Пользователь" w:date="2019-07-09T21:28:00Z"/>
          <w:sz w:val="24"/>
          <w:szCs w:val="24"/>
          <w:lang w:val="en-US"/>
          <w:rPrChange w:id="49" w:author="Пользователь" w:date="2021-11-28T20:18:00Z">
            <w:rPr>
              <w:ins w:id="50" w:author="Пользователь" w:date="2019-07-09T21:28:00Z"/>
              <w:rFonts w:ascii="inherit" w:eastAsia="Times New Roman" w:hAnsi="inherit" w:cs="Courier New"/>
              <w:sz w:val="24"/>
              <w:szCs w:val="24"/>
            </w:rPr>
          </w:rPrChange>
        </w:rPr>
        <w:pPrChange w:id="51" w:author="Пользователь" w:date="2019-07-09T21:39:00Z">
          <w:pPr>
            <w:pStyle w:val="ab"/>
          </w:pPr>
        </w:pPrChange>
      </w:pPr>
      <w:ins w:id="52" w:author="Пользователь" w:date="2019-07-09T21:30:00Z">
        <w:r w:rsidRPr="00B630E5">
          <w:rPr>
            <w:sz w:val="24"/>
            <w:szCs w:val="24"/>
            <w:lang w:val="en-US"/>
            <w:rPrChange w:id="53" w:author="Пользователь" w:date="2021-11-28T20:18:00Z">
              <w:rPr>
                <w:rFonts w:ascii="Arial" w:hAnsi="Arial" w:cs="Arial"/>
                <w:color w:val="222222"/>
                <w:shd w:val="clear" w:color="auto" w:fill="F8F9FA"/>
              </w:rPr>
            </w:rPrChange>
          </w:rPr>
          <w:t>Create an empty scene in the project and place on it a model of your helicopter.</w:t>
        </w:r>
      </w:ins>
      <w:ins w:id="54" w:author="Пользователь" w:date="2019-07-09T21:28:00Z">
        <w:r w:rsidRPr="00B630E5">
          <w:rPr>
            <w:noProof/>
            <w:sz w:val="24"/>
            <w:szCs w:val="24"/>
            <w:rPrChange w:id="55" w:author="Пользователь" w:date="2021-11-28T20:18:00Z">
              <w:rPr>
                <w:noProof/>
              </w:rPr>
            </w:rPrChange>
          </w:rPr>
          <w:drawing>
            <wp:inline distT="0" distB="0" distL="0" distR="0" wp14:anchorId="6A6C06F1" wp14:editId="4D534130">
              <wp:extent cx="5940425" cy="3421380"/>
              <wp:effectExtent l="0" t="0" r="3175" b="762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421380"/>
                      </a:xfrm>
                      <a:prstGeom prst="rect">
                        <a:avLst/>
                      </a:prstGeom>
                    </pic:spPr>
                  </pic:pic>
                </a:graphicData>
              </a:graphic>
            </wp:inline>
          </w:drawing>
        </w:r>
      </w:ins>
      <w:ins w:id="56" w:author="Пользователь" w:date="2019-07-09T21:31:00Z">
        <w:r w:rsidR="005F73FF" w:rsidRPr="00B630E5">
          <w:rPr>
            <w:sz w:val="24"/>
            <w:szCs w:val="24"/>
            <w:lang w:val="en-US"/>
            <w:rPrChange w:id="57" w:author="Пользователь" w:date="2021-11-28T20:18:00Z">
              <w:rPr>
                <w:rFonts w:ascii="inherit" w:hAnsi="inherit"/>
                <w:sz w:val="24"/>
                <w:szCs w:val="24"/>
                <w:lang w:val="en"/>
              </w:rPr>
            </w:rPrChange>
          </w:rPr>
          <w:t xml:space="preserve">Position the model so that the orientation of the model matches the orientation of the Unity space </w:t>
        </w:r>
        <w:r w:rsidR="005F73FF" w:rsidRPr="00B630E5">
          <w:rPr>
            <w:sz w:val="24"/>
            <w:szCs w:val="24"/>
            <w:lang w:val="en-US"/>
            <w:rPrChange w:id="58" w:author="Пользователь" w:date="2021-11-28T20:18:00Z">
              <w:rPr>
                <w:rFonts w:ascii="inherit" w:hAnsi="inherit"/>
                <w:sz w:val="24"/>
                <w:szCs w:val="24"/>
                <w:lang w:val="en"/>
              </w:rPr>
            </w:rPrChange>
          </w:rPr>
          <w:lastRenderedPageBreak/>
          <w:t>axes.</w:t>
        </w:r>
      </w:ins>
      <w:ins w:id="59" w:author="Пользователь" w:date="2019-07-09T21:28:00Z">
        <w:r w:rsidRPr="00B630E5">
          <w:rPr>
            <w:noProof/>
            <w:sz w:val="24"/>
            <w:szCs w:val="24"/>
            <w:rPrChange w:id="60" w:author="Пользователь" w:date="2021-11-28T20:18:00Z">
              <w:rPr>
                <w:noProof/>
              </w:rPr>
            </w:rPrChange>
          </w:rPr>
          <w:drawing>
            <wp:inline distT="0" distB="0" distL="0" distR="0" wp14:anchorId="3457E5FF" wp14:editId="2B1F254E">
              <wp:extent cx="5940425" cy="2529205"/>
              <wp:effectExtent l="0" t="0" r="3175" b="444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529205"/>
                      </a:xfrm>
                      <a:prstGeom prst="rect">
                        <a:avLst/>
                      </a:prstGeom>
                    </pic:spPr>
                  </pic:pic>
                </a:graphicData>
              </a:graphic>
            </wp:inline>
          </w:drawing>
        </w:r>
      </w:ins>
    </w:p>
    <w:p w:rsidR="00666D03" w:rsidRPr="00B630E5" w:rsidRDefault="00666D03" w:rsidP="00FE5FE4">
      <w:pPr>
        <w:pStyle w:val="ab"/>
        <w:rPr>
          <w:ins w:id="61" w:author="Пользователь" w:date="2019-07-09T21:28:00Z"/>
          <w:sz w:val="24"/>
          <w:szCs w:val="24"/>
          <w:lang w:val="en-US"/>
          <w:rPrChange w:id="62" w:author="Пользователь" w:date="2021-11-28T20:18:00Z">
            <w:rPr>
              <w:ins w:id="63" w:author="Пользователь" w:date="2019-07-09T21:28:00Z"/>
              <w:sz w:val="24"/>
              <w:szCs w:val="24"/>
            </w:rPr>
          </w:rPrChange>
        </w:rPr>
      </w:pPr>
    </w:p>
    <w:p w:rsidR="005F73FF" w:rsidRPr="00B630E5" w:rsidRDefault="005F73FF">
      <w:pPr>
        <w:pStyle w:val="ab"/>
        <w:rPr>
          <w:ins w:id="64" w:author="Пользователь" w:date="2019-07-09T21:40:00Z"/>
          <w:sz w:val="24"/>
          <w:szCs w:val="24"/>
          <w:lang w:val="en-US"/>
          <w:rPrChange w:id="65" w:author="Пользователь" w:date="2021-11-28T20:18:00Z">
            <w:rPr>
              <w:ins w:id="66" w:author="Пользователь" w:date="2019-07-09T21:40:00Z"/>
            </w:rPr>
          </w:rPrChange>
        </w:rPr>
        <w:pPrChange w:id="67" w:author="Пользователь" w:date="2019-07-09T21:39:00Z">
          <w:pPr>
            <w:pStyle w:val="HTML"/>
            <w:shd w:val="clear" w:color="auto" w:fill="F8F9FA"/>
            <w:spacing w:line="360" w:lineRule="atLeast"/>
          </w:pPr>
        </w:pPrChange>
      </w:pPr>
    </w:p>
    <w:p w:rsidR="005F73FF" w:rsidRPr="00B630E5" w:rsidRDefault="005F73FF">
      <w:pPr>
        <w:pStyle w:val="ab"/>
        <w:numPr>
          <w:ilvl w:val="0"/>
          <w:numId w:val="5"/>
        </w:numPr>
        <w:rPr>
          <w:ins w:id="68" w:author="Пользователь" w:date="2019-07-09T21:40:00Z"/>
          <w:sz w:val="24"/>
          <w:szCs w:val="24"/>
          <w:lang w:val="en-US"/>
          <w:rPrChange w:id="69" w:author="Пользователь" w:date="2021-11-28T20:18:00Z">
            <w:rPr>
              <w:ins w:id="70" w:author="Пользователь" w:date="2019-07-09T21:40:00Z"/>
            </w:rPr>
          </w:rPrChange>
        </w:rPr>
        <w:pPrChange w:id="71" w:author="Пользователь" w:date="2019-07-09T21:39:00Z">
          <w:pPr>
            <w:pStyle w:val="ab"/>
          </w:pPr>
        </w:pPrChange>
      </w:pPr>
      <w:ins w:id="72" w:author="Пользователь" w:date="2019-07-09T21:32:00Z">
        <w:r w:rsidRPr="00B630E5">
          <w:rPr>
            <w:sz w:val="24"/>
            <w:szCs w:val="24"/>
            <w:lang w:val="en-US"/>
            <w:rPrChange w:id="73" w:author="Пользователь" w:date="2021-11-28T20:18:00Z">
              <w:rPr>
                <w:rFonts w:ascii="inherit" w:hAnsi="inherit"/>
                <w:sz w:val="24"/>
                <w:szCs w:val="24"/>
                <w:lang w:val="en"/>
              </w:rPr>
            </w:rPrChange>
          </w:rPr>
          <w:t>Create an empty, subsidiary helicopter object and name it "Landing". Add</w:t>
        </w:r>
        <w:r w:rsidRPr="00B630E5">
          <w:rPr>
            <w:sz w:val="24"/>
            <w:szCs w:val="24"/>
            <w:lang w:val="en-US"/>
            <w:rPrChange w:id="74" w:author="Пользователь" w:date="2021-11-28T20:18:00Z">
              <w:rPr>
                <w:rFonts w:ascii="inherit" w:hAnsi="inherit"/>
                <w:color w:val="222222"/>
                <w:sz w:val="24"/>
                <w:szCs w:val="24"/>
                <w:lang w:val="en"/>
              </w:rPr>
            </w:rPrChange>
          </w:rPr>
          <w:t xml:space="preserve"> </w:t>
        </w:r>
        <w:r w:rsidRPr="00B630E5">
          <w:rPr>
            <w:sz w:val="24"/>
            <w:szCs w:val="24"/>
            <w:lang w:val="en-US"/>
            <w:rPrChange w:id="75" w:author="Пользователь" w:date="2021-11-28T20:18:00Z">
              <w:rPr>
                <w:rFonts w:ascii="inherit" w:hAnsi="inherit"/>
                <w:sz w:val="24"/>
                <w:szCs w:val="24"/>
                <w:lang w:val="en"/>
              </w:rPr>
            </w:rPrChange>
          </w:rPr>
          <w:t>a Box</w:t>
        </w:r>
        <w:r w:rsidRPr="00B630E5">
          <w:rPr>
            <w:sz w:val="24"/>
            <w:szCs w:val="24"/>
            <w:lang w:val="en-US"/>
            <w:rPrChange w:id="76" w:author="Пользователь" w:date="2021-11-28T20:18:00Z">
              <w:rPr>
                <w:rFonts w:ascii="inherit" w:hAnsi="inherit"/>
                <w:color w:val="222222"/>
                <w:sz w:val="24"/>
                <w:szCs w:val="24"/>
                <w:lang w:val="en"/>
              </w:rPr>
            </w:rPrChange>
          </w:rPr>
          <w:t xml:space="preserve"> </w:t>
        </w:r>
        <w:r w:rsidRPr="00B630E5">
          <w:rPr>
            <w:sz w:val="24"/>
            <w:szCs w:val="24"/>
            <w:lang w:val="en-US"/>
            <w:rPrChange w:id="77" w:author="Пользователь" w:date="2021-11-28T20:18:00Z">
              <w:rPr>
                <w:rFonts w:ascii="inherit" w:hAnsi="inherit"/>
                <w:sz w:val="24"/>
                <w:szCs w:val="24"/>
                <w:lang w:val="en"/>
              </w:rPr>
            </w:rPrChange>
          </w:rPr>
          <w:t>Collider</w:t>
        </w:r>
        <w:r w:rsidRPr="00B630E5">
          <w:rPr>
            <w:sz w:val="24"/>
            <w:szCs w:val="24"/>
            <w:lang w:val="en-US"/>
            <w:rPrChange w:id="78" w:author="Пользователь" w:date="2021-11-28T20:18:00Z">
              <w:rPr>
                <w:rFonts w:ascii="inherit" w:hAnsi="inherit"/>
                <w:color w:val="222222"/>
                <w:sz w:val="24"/>
                <w:szCs w:val="24"/>
                <w:lang w:val="en"/>
              </w:rPr>
            </w:rPrChange>
          </w:rPr>
          <w:t xml:space="preserve"> </w:t>
        </w:r>
        <w:r w:rsidRPr="00B630E5">
          <w:rPr>
            <w:sz w:val="24"/>
            <w:szCs w:val="24"/>
            <w:lang w:val="en-US"/>
            <w:rPrChange w:id="79" w:author="Пользователь" w:date="2021-11-28T20:18:00Z">
              <w:rPr>
                <w:rFonts w:ascii="inherit" w:hAnsi="inherit"/>
                <w:sz w:val="24"/>
                <w:szCs w:val="24"/>
                <w:lang w:val="en"/>
              </w:rPr>
            </w:rPrChange>
          </w:rPr>
          <w:t>component</w:t>
        </w:r>
        <w:r w:rsidRPr="00B630E5">
          <w:rPr>
            <w:sz w:val="24"/>
            <w:szCs w:val="24"/>
            <w:lang w:val="en-US"/>
            <w:rPrChange w:id="80" w:author="Пользователь" w:date="2021-11-28T20:18:00Z">
              <w:rPr>
                <w:rFonts w:ascii="inherit" w:hAnsi="inherit"/>
                <w:color w:val="222222"/>
                <w:sz w:val="24"/>
                <w:szCs w:val="24"/>
                <w:lang w:val="en"/>
              </w:rPr>
            </w:rPrChange>
          </w:rPr>
          <w:t xml:space="preserve"> </w:t>
        </w:r>
        <w:r w:rsidRPr="00B630E5">
          <w:rPr>
            <w:sz w:val="24"/>
            <w:szCs w:val="24"/>
            <w:lang w:val="en-US"/>
            <w:rPrChange w:id="81" w:author="Пользователь" w:date="2021-11-28T20:18:00Z">
              <w:rPr>
                <w:rFonts w:ascii="inherit" w:hAnsi="inherit"/>
                <w:sz w:val="24"/>
                <w:szCs w:val="24"/>
                <w:lang w:val="en"/>
              </w:rPr>
            </w:rPrChange>
          </w:rPr>
          <w:t>to</w:t>
        </w:r>
        <w:r w:rsidRPr="00B630E5">
          <w:rPr>
            <w:sz w:val="24"/>
            <w:szCs w:val="24"/>
            <w:lang w:val="en-US"/>
            <w:rPrChange w:id="82" w:author="Пользователь" w:date="2021-11-28T20:18:00Z">
              <w:rPr>
                <w:rFonts w:ascii="inherit" w:hAnsi="inherit"/>
                <w:color w:val="222222"/>
                <w:sz w:val="24"/>
                <w:szCs w:val="24"/>
                <w:lang w:val="en"/>
              </w:rPr>
            </w:rPrChange>
          </w:rPr>
          <w:t xml:space="preserve"> </w:t>
        </w:r>
        <w:r w:rsidRPr="00B630E5">
          <w:rPr>
            <w:sz w:val="24"/>
            <w:szCs w:val="24"/>
            <w:lang w:val="en-US"/>
            <w:rPrChange w:id="83" w:author="Пользователь" w:date="2021-11-28T20:18:00Z">
              <w:rPr>
                <w:rFonts w:ascii="inherit" w:hAnsi="inherit"/>
                <w:sz w:val="24"/>
                <w:szCs w:val="24"/>
                <w:lang w:val="en"/>
              </w:rPr>
            </w:rPrChange>
          </w:rPr>
          <w:t>it</w:t>
        </w:r>
        <w:r w:rsidRPr="00B630E5">
          <w:rPr>
            <w:sz w:val="24"/>
            <w:szCs w:val="24"/>
            <w:lang w:val="en-US"/>
            <w:rPrChange w:id="84" w:author="Пользователь" w:date="2021-11-28T20:18:00Z">
              <w:rPr>
                <w:rFonts w:ascii="inherit" w:hAnsi="inherit"/>
                <w:color w:val="222222"/>
                <w:sz w:val="24"/>
                <w:szCs w:val="24"/>
                <w:lang w:val="en"/>
              </w:rPr>
            </w:rPrChange>
          </w:rPr>
          <w:t>.</w:t>
        </w:r>
      </w:ins>
      <w:ins w:id="85" w:author="Пользователь" w:date="2019-07-09T21:28:00Z">
        <w:r w:rsidR="00666D03" w:rsidRPr="00B630E5">
          <w:rPr>
            <w:noProof/>
            <w:sz w:val="24"/>
            <w:szCs w:val="24"/>
            <w:rPrChange w:id="86" w:author="Пользователь" w:date="2021-11-28T20:18:00Z">
              <w:rPr>
                <w:noProof/>
              </w:rPr>
            </w:rPrChange>
          </w:rPr>
          <w:drawing>
            <wp:inline distT="0" distB="0" distL="0" distR="0" wp14:anchorId="0D0953FA" wp14:editId="39E75BDD">
              <wp:extent cx="5940425" cy="1607185"/>
              <wp:effectExtent l="0" t="0" r="317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607185"/>
                      </a:xfrm>
                      <a:prstGeom prst="rect">
                        <a:avLst/>
                      </a:prstGeom>
                    </pic:spPr>
                  </pic:pic>
                </a:graphicData>
              </a:graphic>
            </wp:inline>
          </w:drawing>
        </w:r>
      </w:ins>
      <w:ins w:id="87" w:author="Пользователь" w:date="2019-07-09T21:32:00Z">
        <w:r w:rsidRPr="00B630E5">
          <w:rPr>
            <w:sz w:val="24"/>
            <w:szCs w:val="24"/>
            <w:lang w:val="en-US"/>
            <w:rPrChange w:id="88" w:author="Пользователь" w:date="2021-11-28T20:18:00Z">
              <w:rPr/>
            </w:rPrChange>
          </w:rPr>
          <w:t xml:space="preserve"> </w:t>
        </w:r>
        <w:r w:rsidRPr="00B630E5">
          <w:rPr>
            <w:sz w:val="24"/>
            <w:szCs w:val="24"/>
            <w:lang w:val="en-US"/>
            <w:rPrChange w:id="89" w:author="Пользователь" w:date="2021-11-28T20:18:00Z">
              <w:rPr/>
            </w:rPrChange>
          </w:rPr>
          <w:br/>
        </w:r>
        <w:r w:rsidRPr="00B630E5">
          <w:rPr>
            <w:sz w:val="24"/>
            <w:szCs w:val="24"/>
            <w:lang w:val="en-US"/>
            <w:rPrChange w:id="90" w:author="Пользователь" w:date="2021-11-28T20:18:00Z">
              <w:rPr>
                <w:rFonts w:ascii="Arial" w:hAnsi="Arial" w:cs="Arial"/>
                <w:color w:val="222222"/>
                <w:shd w:val="clear" w:color="auto" w:fill="F8F9FA"/>
              </w:rPr>
            </w:rPrChange>
          </w:rPr>
          <w:t xml:space="preserve">This </w:t>
        </w:r>
      </w:ins>
      <w:ins w:id="91" w:author="Пользователь" w:date="2019-07-09T21:33:00Z">
        <w:r w:rsidRPr="00B630E5">
          <w:rPr>
            <w:sz w:val="24"/>
            <w:szCs w:val="24"/>
            <w:lang w:val="en-US"/>
            <w:rPrChange w:id="92" w:author="Пользователь" w:date="2021-11-28T20:18:00Z">
              <w:rPr>
                <w:shd w:val="clear" w:color="auto" w:fill="F8F9FA"/>
                <w:lang w:val="en-US"/>
              </w:rPr>
            </w:rPrChange>
          </w:rPr>
          <w:t>collider</w:t>
        </w:r>
      </w:ins>
      <w:ins w:id="93" w:author="Пользователь" w:date="2019-07-09T21:32:00Z">
        <w:r w:rsidRPr="00B630E5">
          <w:rPr>
            <w:sz w:val="24"/>
            <w:szCs w:val="24"/>
            <w:lang w:val="en-US"/>
            <w:rPrChange w:id="94" w:author="Пользователь" w:date="2021-11-28T20:18:00Z">
              <w:rPr>
                <w:rFonts w:ascii="Arial" w:hAnsi="Arial" w:cs="Arial"/>
                <w:color w:val="222222"/>
                <w:shd w:val="clear" w:color="auto" w:fill="F8F9FA"/>
              </w:rPr>
            </w:rPrChange>
          </w:rPr>
          <w:t xml:space="preserve"> will monitor the fact of a helicopter landing. Set its location so that the helicopter does not roll on its side when working physics. Even if the helicopter falls to the ground from a height.</w:t>
        </w:r>
      </w:ins>
    </w:p>
    <w:p w:rsidR="00FE5FE4" w:rsidRDefault="00FE5FE4" w:rsidP="00F13F28">
      <w:pPr>
        <w:pStyle w:val="ab"/>
        <w:rPr>
          <w:ins w:id="95" w:author="Пользователь" w:date="2021-11-28T20:19:00Z"/>
          <w:sz w:val="24"/>
          <w:szCs w:val="24"/>
          <w:lang w:val="en-US"/>
        </w:rPr>
      </w:pPr>
    </w:p>
    <w:p w:rsidR="00B630E5" w:rsidRPr="00B630E5" w:rsidRDefault="00B630E5" w:rsidP="00F13F28">
      <w:pPr>
        <w:pStyle w:val="ab"/>
        <w:rPr>
          <w:ins w:id="96" w:author="Пользователь" w:date="2019-07-09T22:23:00Z"/>
          <w:sz w:val="24"/>
          <w:szCs w:val="24"/>
          <w:lang w:val="en-US"/>
          <w:rPrChange w:id="97" w:author="Пользователь" w:date="2021-11-28T20:18:00Z">
            <w:rPr>
              <w:ins w:id="98" w:author="Пользователь" w:date="2019-07-09T22:23:00Z"/>
              <w:lang w:val="en-US"/>
            </w:rPr>
          </w:rPrChange>
        </w:rPr>
      </w:pPr>
    </w:p>
    <w:p w:rsidR="00666D03" w:rsidRPr="00B630E5" w:rsidRDefault="005F73FF">
      <w:pPr>
        <w:pStyle w:val="ab"/>
        <w:numPr>
          <w:ilvl w:val="0"/>
          <w:numId w:val="5"/>
        </w:numPr>
        <w:rPr>
          <w:ins w:id="99" w:author="Пользователь" w:date="2019-07-09T21:35:00Z"/>
          <w:sz w:val="24"/>
          <w:szCs w:val="24"/>
          <w:lang w:val="en-US"/>
          <w:rPrChange w:id="100" w:author="Пользователь" w:date="2021-11-28T20:18:00Z">
            <w:rPr>
              <w:ins w:id="101" w:author="Пользователь" w:date="2019-07-09T21:35:00Z"/>
              <w:rFonts w:ascii="Arial" w:hAnsi="Arial" w:cs="Arial"/>
              <w:color w:val="222222"/>
              <w:shd w:val="clear" w:color="auto" w:fill="F8F9FA"/>
            </w:rPr>
          </w:rPrChange>
        </w:rPr>
        <w:pPrChange w:id="102" w:author="Пользователь" w:date="2019-07-09T21:39:00Z">
          <w:pPr>
            <w:pStyle w:val="ab"/>
          </w:pPr>
        </w:pPrChange>
      </w:pPr>
      <w:ins w:id="103" w:author="Пользователь" w:date="2019-07-09T21:33:00Z">
        <w:r w:rsidRPr="00B630E5">
          <w:rPr>
            <w:sz w:val="24"/>
            <w:szCs w:val="24"/>
            <w:lang w:val="en-US"/>
            <w:rPrChange w:id="104" w:author="Пользователь" w:date="2021-11-28T20:18:00Z">
              <w:rPr>
                <w:rFonts w:ascii="Arial" w:hAnsi="Arial" w:cs="Arial"/>
                <w:color w:val="222222"/>
                <w:shd w:val="clear" w:color="auto" w:fill="F8F9FA"/>
              </w:rPr>
            </w:rPrChange>
          </w:rPr>
          <w:t>Add the “Rigid Body” component to the helicopter and set the following settings in it</w:t>
        </w:r>
      </w:ins>
      <w:ins w:id="105" w:author="Пользователь" w:date="2019-07-09T21:34:00Z">
        <w:r w:rsidRPr="00B630E5">
          <w:rPr>
            <w:sz w:val="24"/>
            <w:szCs w:val="24"/>
            <w:lang w:val="en-US"/>
            <w:rPrChange w:id="106" w:author="Пользователь" w:date="2021-11-28T20:18:00Z">
              <w:rPr>
                <w:shd w:val="clear" w:color="auto" w:fill="F8F9FA"/>
                <w:lang w:val="en-US"/>
              </w:rPr>
            </w:rPrChange>
          </w:rPr>
          <w:t>.</w:t>
        </w:r>
      </w:ins>
      <w:ins w:id="107" w:author="Пользователь" w:date="2019-07-09T21:28:00Z">
        <w:r w:rsidR="00666D03" w:rsidRPr="00B630E5">
          <w:rPr>
            <w:noProof/>
            <w:sz w:val="24"/>
            <w:szCs w:val="24"/>
            <w:rPrChange w:id="108" w:author="Пользователь" w:date="2021-11-28T20:18:00Z">
              <w:rPr>
                <w:noProof/>
              </w:rPr>
            </w:rPrChange>
          </w:rPr>
          <w:drawing>
            <wp:inline distT="0" distB="0" distL="0" distR="0" wp14:anchorId="3CF5F8DF" wp14:editId="43596851">
              <wp:extent cx="3724275" cy="1895475"/>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4275" cy="1895475"/>
                      </a:xfrm>
                      <a:prstGeom prst="rect">
                        <a:avLst/>
                      </a:prstGeom>
                    </pic:spPr>
                  </pic:pic>
                </a:graphicData>
              </a:graphic>
            </wp:inline>
          </w:drawing>
        </w:r>
      </w:ins>
    </w:p>
    <w:p w:rsidR="005F73FF" w:rsidRPr="00B630E5" w:rsidRDefault="005F73FF" w:rsidP="00FE5FE4">
      <w:pPr>
        <w:pStyle w:val="ab"/>
        <w:rPr>
          <w:ins w:id="109" w:author="Пользователь" w:date="2019-07-09T21:36:00Z"/>
          <w:sz w:val="24"/>
          <w:szCs w:val="24"/>
          <w:lang w:val="en-US"/>
          <w:rPrChange w:id="110" w:author="Пользователь" w:date="2021-11-28T20:18:00Z">
            <w:rPr>
              <w:ins w:id="111" w:author="Пользователь" w:date="2019-07-09T21:36:00Z"/>
              <w:lang w:val="en-US"/>
            </w:rPr>
          </w:rPrChange>
        </w:rPr>
      </w:pPr>
    </w:p>
    <w:p w:rsidR="00FE5FE4" w:rsidRPr="00B630E5" w:rsidRDefault="00FE5FE4" w:rsidP="00FE5FE4">
      <w:pPr>
        <w:pStyle w:val="ab"/>
        <w:rPr>
          <w:ins w:id="112" w:author="Пользователь" w:date="2019-07-09T21:28:00Z"/>
          <w:sz w:val="24"/>
          <w:szCs w:val="24"/>
          <w:lang w:val="en-US"/>
          <w:rPrChange w:id="113" w:author="Пользователь" w:date="2021-11-28T20:18:00Z">
            <w:rPr>
              <w:ins w:id="114" w:author="Пользователь" w:date="2019-07-09T21:28:00Z"/>
            </w:rPr>
          </w:rPrChange>
        </w:rPr>
      </w:pPr>
    </w:p>
    <w:p w:rsidR="00C272EF" w:rsidRPr="00B630E5" w:rsidRDefault="005F73FF">
      <w:pPr>
        <w:pStyle w:val="ab"/>
        <w:numPr>
          <w:ilvl w:val="0"/>
          <w:numId w:val="5"/>
        </w:numPr>
        <w:rPr>
          <w:ins w:id="115" w:author="Пользователь" w:date="2019-07-09T21:42:00Z"/>
          <w:sz w:val="24"/>
          <w:szCs w:val="24"/>
          <w:lang w:val="en-US"/>
          <w:rPrChange w:id="116" w:author="Пользователь" w:date="2021-11-28T20:18:00Z">
            <w:rPr>
              <w:ins w:id="117" w:author="Пользователь" w:date="2019-07-09T21:42:00Z"/>
              <w:lang w:val="en-US"/>
            </w:rPr>
          </w:rPrChange>
        </w:rPr>
        <w:pPrChange w:id="118" w:author="Пользователь" w:date="2019-07-09T22:23:00Z">
          <w:pPr>
            <w:pStyle w:val="ab"/>
          </w:pPr>
        </w:pPrChange>
      </w:pPr>
      <w:ins w:id="119" w:author="Пользователь" w:date="2019-07-09T21:35:00Z">
        <w:r w:rsidRPr="00B630E5">
          <w:rPr>
            <w:sz w:val="24"/>
            <w:szCs w:val="24"/>
            <w:lang w:val="en-US"/>
            <w:rPrChange w:id="120" w:author="Пользователь" w:date="2021-11-28T20:18:00Z">
              <w:rPr>
                <w:rFonts w:ascii="inherit" w:hAnsi="inherit"/>
                <w:sz w:val="24"/>
                <w:szCs w:val="24"/>
                <w:lang w:val="en"/>
              </w:rPr>
            </w:rPrChange>
          </w:rPr>
          <w:t xml:space="preserve">Add the </w:t>
        </w:r>
        <w:r w:rsidRPr="00B630E5">
          <w:rPr>
            <w:rFonts w:hint="eastAsia"/>
            <w:sz w:val="24"/>
            <w:szCs w:val="24"/>
            <w:lang w:val="en-US"/>
            <w:rPrChange w:id="121" w:author="Пользователь" w:date="2021-11-28T20:18:00Z">
              <w:rPr>
                <w:rFonts w:ascii="inherit" w:hAnsi="inherit" w:hint="eastAsia"/>
                <w:sz w:val="24"/>
                <w:szCs w:val="24"/>
                <w:lang w:val="en"/>
              </w:rPr>
            </w:rPrChange>
          </w:rPr>
          <w:t>“</w:t>
        </w:r>
        <w:r w:rsidRPr="00B630E5">
          <w:rPr>
            <w:sz w:val="24"/>
            <w:szCs w:val="24"/>
            <w:lang w:val="en-US"/>
            <w:rPrChange w:id="122" w:author="Пользователь" w:date="2021-11-28T20:18:00Z">
              <w:rPr>
                <w:rFonts w:ascii="inherit" w:hAnsi="inherit"/>
                <w:sz w:val="24"/>
                <w:szCs w:val="24"/>
                <w:lang w:val="en"/>
              </w:rPr>
            </w:rPrChange>
          </w:rPr>
          <w:t>Audio Source</w:t>
        </w:r>
        <w:r w:rsidRPr="00B630E5">
          <w:rPr>
            <w:rFonts w:hint="eastAsia"/>
            <w:sz w:val="24"/>
            <w:szCs w:val="24"/>
            <w:lang w:val="en-US"/>
            <w:rPrChange w:id="123" w:author="Пользователь" w:date="2021-11-28T20:18:00Z">
              <w:rPr>
                <w:rFonts w:ascii="inherit" w:hAnsi="inherit" w:hint="eastAsia"/>
                <w:sz w:val="24"/>
                <w:szCs w:val="24"/>
                <w:lang w:val="en"/>
              </w:rPr>
            </w:rPrChange>
          </w:rPr>
          <w:t>”</w:t>
        </w:r>
        <w:r w:rsidRPr="00B630E5">
          <w:rPr>
            <w:sz w:val="24"/>
            <w:szCs w:val="24"/>
            <w:lang w:val="en-US"/>
            <w:rPrChange w:id="124" w:author="Пользователь" w:date="2021-11-28T20:18:00Z">
              <w:rPr>
                <w:rFonts w:ascii="inherit" w:hAnsi="inherit"/>
                <w:sz w:val="24"/>
                <w:szCs w:val="24"/>
                <w:lang w:val="en"/>
              </w:rPr>
            </w:rPrChange>
          </w:rPr>
          <w:t xml:space="preserve"> component to the helicopter and assign an audio clip with the sound of the </w:t>
        </w:r>
      </w:ins>
      <w:ins w:id="125" w:author="Пользователь" w:date="2019-07-09T21:36:00Z">
        <w:r w:rsidRPr="00B630E5">
          <w:rPr>
            <w:sz w:val="24"/>
            <w:szCs w:val="24"/>
            <w:lang w:val="en-US"/>
            <w:rPrChange w:id="126" w:author="Пользователь" w:date="2021-11-28T20:18:00Z">
              <w:rPr>
                <w:rFonts w:ascii="inherit" w:hAnsi="inherit"/>
                <w:sz w:val="24"/>
                <w:szCs w:val="24"/>
                <w:lang w:val="en"/>
              </w:rPr>
            </w:rPrChange>
          </w:rPr>
          <w:t>screws</w:t>
        </w:r>
      </w:ins>
      <w:ins w:id="127" w:author="Пользователь" w:date="2019-07-09T21:35:00Z">
        <w:r w:rsidRPr="00B630E5">
          <w:rPr>
            <w:sz w:val="24"/>
            <w:szCs w:val="24"/>
            <w:lang w:val="en-US"/>
            <w:rPrChange w:id="128" w:author="Пользователь" w:date="2021-11-28T20:18:00Z">
              <w:rPr>
                <w:rFonts w:ascii="inherit" w:hAnsi="inherit"/>
                <w:sz w:val="24"/>
                <w:szCs w:val="24"/>
                <w:lang w:val="en"/>
              </w:rPr>
            </w:rPrChange>
          </w:rPr>
          <w:t xml:space="preserve"> rotating</w:t>
        </w:r>
      </w:ins>
      <w:ins w:id="129" w:author="Пользователь" w:date="2019-07-09T21:36:00Z">
        <w:r w:rsidR="00C272EF" w:rsidRPr="00B630E5">
          <w:rPr>
            <w:sz w:val="24"/>
            <w:szCs w:val="24"/>
            <w:lang w:val="en-US"/>
            <w:rPrChange w:id="130" w:author="Пользователь" w:date="2021-11-28T20:18:00Z">
              <w:rPr>
                <w:lang w:val="en-US"/>
              </w:rPr>
            </w:rPrChange>
          </w:rPr>
          <w:t>.</w:t>
        </w:r>
      </w:ins>
    </w:p>
    <w:p w:rsidR="00C272EF" w:rsidRPr="00B630E5" w:rsidRDefault="00C272EF">
      <w:pPr>
        <w:pStyle w:val="ab"/>
        <w:ind w:left="720"/>
        <w:rPr>
          <w:ins w:id="131" w:author="Пользователь" w:date="2019-07-09T21:42:00Z"/>
          <w:sz w:val="24"/>
          <w:szCs w:val="24"/>
          <w:lang w:val="en-US"/>
          <w:rPrChange w:id="132" w:author="Пользователь" w:date="2021-11-28T20:18:00Z">
            <w:rPr>
              <w:ins w:id="133" w:author="Пользователь" w:date="2019-07-09T21:42:00Z"/>
              <w:lang w:val="en-US"/>
            </w:rPr>
          </w:rPrChange>
        </w:rPr>
        <w:pPrChange w:id="134" w:author="Пользователь" w:date="2019-07-09T21:42:00Z">
          <w:pPr>
            <w:pStyle w:val="ab"/>
          </w:pPr>
        </w:pPrChange>
      </w:pPr>
    </w:p>
    <w:p w:rsidR="00C272EF" w:rsidRPr="00B630E5" w:rsidRDefault="00C272EF">
      <w:pPr>
        <w:pStyle w:val="ab"/>
        <w:ind w:left="720"/>
        <w:rPr>
          <w:ins w:id="135" w:author="Пользователь" w:date="2019-07-09T21:42:00Z"/>
          <w:sz w:val="24"/>
          <w:szCs w:val="24"/>
          <w:lang w:val="en-US"/>
          <w:rPrChange w:id="136" w:author="Пользователь" w:date="2021-11-28T20:18:00Z">
            <w:rPr>
              <w:ins w:id="137" w:author="Пользователь" w:date="2019-07-09T21:42:00Z"/>
              <w:lang w:val="en-US"/>
            </w:rPr>
          </w:rPrChange>
        </w:rPr>
        <w:pPrChange w:id="138" w:author="Пользователь" w:date="2019-07-09T21:42:00Z">
          <w:pPr>
            <w:pStyle w:val="ab"/>
          </w:pPr>
        </w:pPrChange>
      </w:pPr>
      <w:ins w:id="139" w:author="Пользователь" w:date="2019-07-09T21:41:00Z">
        <w:r w:rsidRPr="00B630E5">
          <w:rPr>
            <w:sz w:val="24"/>
            <w:szCs w:val="24"/>
            <w:lang w:val="en-US"/>
            <w:rPrChange w:id="140" w:author="Пользователь" w:date="2021-11-28T20:18:00Z">
              <w:rPr>
                <w:lang w:val="en-US"/>
              </w:rPr>
            </w:rPrChange>
          </w:rPr>
          <w:lastRenderedPageBreak/>
          <w:t xml:space="preserve"> </w:t>
        </w:r>
      </w:ins>
      <w:ins w:id="141" w:author="Пользователь" w:date="2019-07-09T21:28:00Z">
        <w:r w:rsidR="00666D03" w:rsidRPr="00B630E5">
          <w:rPr>
            <w:sz w:val="24"/>
            <w:szCs w:val="24"/>
            <w:lang w:val="en-US"/>
            <w:rPrChange w:id="142" w:author="Пользователь" w:date="2021-11-28T20:18:00Z">
              <w:rPr>
                <w:noProof/>
              </w:rPr>
            </w:rPrChange>
          </w:rPr>
          <w:t xml:space="preserve"> </w:t>
        </w:r>
        <w:r w:rsidR="00666D03" w:rsidRPr="00B630E5">
          <w:rPr>
            <w:noProof/>
            <w:sz w:val="24"/>
            <w:szCs w:val="24"/>
            <w:rPrChange w:id="143" w:author="Пользователь" w:date="2021-11-28T20:18:00Z">
              <w:rPr>
                <w:noProof/>
              </w:rPr>
            </w:rPrChange>
          </w:rPr>
          <w:drawing>
            <wp:inline distT="0" distB="0" distL="0" distR="0" wp14:anchorId="5803B514" wp14:editId="2146AF50">
              <wp:extent cx="3505200" cy="4200525"/>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200" cy="4200525"/>
                      </a:xfrm>
                      <a:prstGeom prst="rect">
                        <a:avLst/>
                      </a:prstGeom>
                    </pic:spPr>
                  </pic:pic>
                </a:graphicData>
              </a:graphic>
            </wp:inline>
          </w:drawing>
        </w:r>
      </w:ins>
    </w:p>
    <w:p w:rsidR="00C272EF" w:rsidRPr="00B630E5" w:rsidRDefault="00C272EF">
      <w:pPr>
        <w:pStyle w:val="ab"/>
        <w:ind w:left="720"/>
        <w:rPr>
          <w:ins w:id="144" w:author="Пользователь" w:date="2019-07-09T21:42:00Z"/>
          <w:sz w:val="24"/>
          <w:szCs w:val="24"/>
          <w:lang w:val="en-US"/>
          <w:rPrChange w:id="145" w:author="Пользователь" w:date="2021-11-28T20:18:00Z">
            <w:rPr>
              <w:ins w:id="146" w:author="Пользователь" w:date="2019-07-09T21:42:00Z"/>
              <w:lang w:val="en-US"/>
            </w:rPr>
          </w:rPrChange>
        </w:rPr>
        <w:pPrChange w:id="147" w:author="Пользователь" w:date="2019-07-09T21:42:00Z">
          <w:pPr>
            <w:pStyle w:val="ab"/>
          </w:pPr>
        </w:pPrChange>
      </w:pPr>
    </w:p>
    <w:p w:rsidR="00C272EF" w:rsidRPr="00B630E5" w:rsidRDefault="005F73FF">
      <w:pPr>
        <w:pStyle w:val="ab"/>
        <w:numPr>
          <w:ilvl w:val="0"/>
          <w:numId w:val="5"/>
        </w:numPr>
        <w:rPr>
          <w:ins w:id="148" w:author="Пользователь" w:date="2019-07-09T21:43:00Z"/>
          <w:sz w:val="24"/>
          <w:szCs w:val="24"/>
          <w:lang w:val="en-US"/>
          <w:rPrChange w:id="149" w:author="Пользователь" w:date="2021-11-28T20:18:00Z">
            <w:rPr>
              <w:ins w:id="150" w:author="Пользователь" w:date="2019-07-09T21:43:00Z"/>
              <w:lang w:val="en-US"/>
            </w:rPr>
          </w:rPrChange>
        </w:rPr>
        <w:pPrChange w:id="151" w:author="Пользователь" w:date="2019-07-09T21:39:00Z">
          <w:pPr>
            <w:pStyle w:val="ab"/>
          </w:pPr>
        </w:pPrChange>
      </w:pPr>
      <w:ins w:id="152" w:author="Пользователь" w:date="2019-07-09T21:37:00Z">
        <w:r w:rsidRPr="00B630E5">
          <w:rPr>
            <w:sz w:val="24"/>
            <w:szCs w:val="24"/>
            <w:lang w:val="en-US"/>
            <w:rPrChange w:id="153" w:author="Пользователь" w:date="2021-11-28T20:18:00Z">
              <w:rPr>
                <w:rFonts w:ascii="Arial" w:hAnsi="Arial" w:cs="Arial"/>
                <w:color w:val="222222"/>
                <w:shd w:val="clear" w:color="auto" w:fill="F8F9FA"/>
              </w:rPr>
            </w:rPrChange>
          </w:rPr>
          <w:t>Add the script "</w:t>
        </w:r>
      </w:ins>
      <w:ins w:id="154" w:author="Пользователь" w:date="2021-11-28T16:22:00Z">
        <w:r w:rsidR="00376E5F" w:rsidRPr="00B630E5">
          <w:rPr>
            <w:sz w:val="24"/>
            <w:szCs w:val="24"/>
            <w:lang w:val="en-US"/>
            <w:rPrChange w:id="155" w:author="Пользователь" w:date="2021-11-28T20:18:00Z">
              <w:rPr>
                <w:lang w:val="en-US"/>
              </w:rPr>
            </w:rPrChange>
          </w:rPr>
          <w:t>Helicopter Controller</w:t>
        </w:r>
      </w:ins>
      <w:ins w:id="156" w:author="Пользователь" w:date="2019-07-09T21:37:00Z">
        <w:r w:rsidRPr="00B630E5">
          <w:rPr>
            <w:sz w:val="24"/>
            <w:szCs w:val="24"/>
            <w:lang w:val="en-US"/>
            <w:rPrChange w:id="157" w:author="Пользователь" w:date="2021-11-28T20:18:00Z">
              <w:rPr>
                <w:rFonts w:ascii="Arial" w:hAnsi="Arial" w:cs="Arial"/>
                <w:color w:val="222222"/>
                <w:shd w:val="clear" w:color="auto" w:fill="F8F9FA"/>
              </w:rPr>
            </w:rPrChange>
          </w:rPr>
          <w:t>" to the helicopter. We will look at its settings later.</w:t>
        </w:r>
      </w:ins>
    </w:p>
    <w:p w:rsidR="00C272EF" w:rsidRPr="00B630E5" w:rsidRDefault="00C272EF" w:rsidP="00F13F28">
      <w:pPr>
        <w:pStyle w:val="ab"/>
        <w:rPr>
          <w:ins w:id="158" w:author="Пользователь" w:date="2019-07-09T21:43:00Z"/>
          <w:sz w:val="24"/>
          <w:szCs w:val="24"/>
          <w:lang w:val="en-US"/>
          <w:rPrChange w:id="159" w:author="Пользователь" w:date="2021-11-28T20:18:00Z">
            <w:rPr>
              <w:ins w:id="160" w:author="Пользователь" w:date="2019-07-09T21:43:00Z"/>
              <w:lang w:val="en-US"/>
            </w:rPr>
          </w:rPrChange>
        </w:rPr>
      </w:pPr>
    </w:p>
    <w:p w:rsidR="00666D03" w:rsidRPr="00B630E5" w:rsidRDefault="005F73FF">
      <w:pPr>
        <w:pStyle w:val="ab"/>
        <w:numPr>
          <w:ilvl w:val="0"/>
          <w:numId w:val="5"/>
        </w:numPr>
        <w:rPr>
          <w:ins w:id="161" w:author="Пользователь" w:date="2019-07-09T21:28:00Z"/>
          <w:sz w:val="24"/>
          <w:szCs w:val="24"/>
          <w:lang w:val="en-US"/>
          <w:rPrChange w:id="162" w:author="Пользователь" w:date="2021-11-28T20:18:00Z">
            <w:rPr>
              <w:ins w:id="163" w:author="Пользователь" w:date="2019-07-09T21:28:00Z"/>
              <w:noProof/>
            </w:rPr>
          </w:rPrChange>
        </w:rPr>
        <w:pPrChange w:id="164" w:author="Пользователь" w:date="2019-07-09T21:39:00Z">
          <w:pPr>
            <w:pStyle w:val="ab"/>
          </w:pPr>
        </w:pPrChange>
      </w:pPr>
      <w:ins w:id="165" w:author="Пользователь" w:date="2019-07-09T21:37:00Z">
        <w:r w:rsidRPr="00B630E5">
          <w:rPr>
            <w:sz w:val="24"/>
            <w:szCs w:val="24"/>
            <w:lang w:val="en-US"/>
            <w:rPrChange w:id="166" w:author="Пользователь" w:date="2021-11-28T20:18:00Z">
              <w:rPr>
                <w:rFonts w:ascii="Arial" w:hAnsi="Arial" w:cs="Arial"/>
                <w:color w:val="222222"/>
                <w:shd w:val="clear" w:color="auto" w:fill="F8F9FA"/>
              </w:rPr>
            </w:rPrChange>
          </w:rPr>
          <w:t>Add to the helicopter all the other necessary co</w:t>
        </w:r>
      </w:ins>
      <w:ins w:id="167" w:author="Пользователь" w:date="2021-11-28T16:21:00Z">
        <w:r w:rsidR="00376E5F" w:rsidRPr="00B630E5">
          <w:rPr>
            <w:sz w:val="24"/>
            <w:szCs w:val="24"/>
            <w:lang w:val="en-US"/>
            <w:rPrChange w:id="168" w:author="Пользователь" w:date="2021-11-28T20:18:00Z">
              <w:rPr>
                <w:lang w:val="en-US"/>
              </w:rPr>
            </w:rPrChange>
          </w:rPr>
          <w:t>l</w:t>
        </w:r>
      </w:ins>
      <w:ins w:id="169" w:author="Пользователь" w:date="2019-07-09T21:37:00Z">
        <w:r w:rsidRPr="00B630E5">
          <w:rPr>
            <w:sz w:val="24"/>
            <w:szCs w:val="24"/>
            <w:lang w:val="en-US"/>
            <w:rPrChange w:id="170" w:author="Пользователь" w:date="2021-11-28T20:18:00Z">
              <w:rPr>
                <w:rFonts w:ascii="Arial" w:hAnsi="Arial" w:cs="Arial"/>
                <w:color w:val="222222"/>
                <w:shd w:val="clear" w:color="auto" w:fill="F8F9FA"/>
              </w:rPr>
            </w:rPrChange>
          </w:rPr>
          <w:t>liders who will track the collision of the helicopter with various objects on the scene.</w:t>
        </w:r>
      </w:ins>
      <w:ins w:id="171" w:author="Пользователь" w:date="2019-07-09T21:28:00Z">
        <w:r w:rsidR="00666D03" w:rsidRPr="00B630E5">
          <w:rPr>
            <w:noProof/>
            <w:sz w:val="24"/>
            <w:szCs w:val="24"/>
            <w:rPrChange w:id="172" w:author="Пользователь" w:date="2021-11-28T20:18:00Z">
              <w:rPr>
                <w:noProof/>
              </w:rPr>
            </w:rPrChange>
          </w:rPr>
          <w:drawing>
            <wp:inline distT="0" distB="0" distL="0" distR="0" wp14:anchorId="2FC04AE2" wp14:editId="7F058A21">
              <wp:extent cx="5940425" cy="1845945"/>
              <wp:effectExtent l="0" t="0" r="3175" b="190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845945"/>
                      </a:xfrm>
                      <a:prstGeom prst="rect">
                        <a:avLst/>
                      </a:prstGeom>
                    </pic:spPr>
                  </pic:pic>
                </a:graphicData>
              </a:graphic>
            </wp:inline>
          </w:drawing>
        </w:r>
      </w:ins>
      <w:ins w:id="173" w:author="Пользователь" w:date="2019-07-09T21:38:00Z">
        <w:r w:rsidRPr="00B630E5">
          <w:rPr>
            <w:sz w:val="24"/>
            <w:szCs w:val="24"/>
            <w:lang w:val="en-US"/>
            <w:rPrChange w:id="174" w:author="Пользователь" w:date="2021-11-28T20:18:00Z">
              <w:rPr>
                <w:rFonts w:ascii="Arial" w:hAnsi="Arial" w:cs="Arial"/>
                <w:color w:val="222222"/>
                <w:shd w:val="clear" w:color="auto" w:fill="F8F9FA"/>
              </w:rPr>
            </w:rPrChange>
          </w:rPr>
          <w:t xml:space="preserve">Remember that the size and location of each </w:t>
        </w:r>
      </w:ins>
      <w:ins w:id="175" w:author="Пользователь" w:date="2021-11-28T16:22:00Z">
        <w:r w:rsidR="00376E5F" w:rsidRPr="00B630E5">
          <w:rPr>
            <w:sz w:val="24"/>
            <w:szCs w:val="24"/>
            <w:lang w:val="en-US"/>
            <w:rPrChange w:id="176" w:author="Пользователь" w:date="2021-11-28T20:18:00Z">
              <w:rPr>
                <w:lang w:val="en-US"/>
              </w:rPr>
            </w:rPrChange>
          </w:rPr>
          <w:t>collider</w:t>
        </w:r>
      </w:ins>
      <w:ins w:id="177" w:author="Пользователь" w:date="2019-07-09T21:38:00Z">
        <w:r w:rsidRPr="00B630E5">
          <w:rPr>
            <w:sz w:val="24"/>
            <w:szCs w:val="24"/>
            <w:lang w:val="en-US"/>
            <w:rPrChange w:id="178" w:author="Пользователь" w:date="2021-11-28T20:18:00Z">
              <w:rPr>
                <w:rFonts w:ascii="Arial" w:hAnsi="Arial" w:cs="Arial"/>
                <w:color w:val="222222"/>
                <w:shd w:val="clear" w:color="auto" w:fill="F8F9FA"/>
              </w:rPr>
            </w:rPrChange>
          </w:rPr>
          <w:t xml:space="preserve"> affects the physics of helicopter behavior. Be careful in this matter and get an adequate helicopter response.</w:t>
        </w:r>
      </w:ins>
    </w:p>
    <w:p w:rsidR="00666D03" w:rsidRPr="00B630E5" w:rsidRDefault="00666D03" w:rsidP="00FE5FE4">
      <w:pPr>
        <w:pStyle w:val="ab"/>
        <w:rPr>
          <w:ins w:id="179" w:author="Пользователь" w:date="2019-07-09T21:44:00Z"/>
          <w:sz w:val="24"/>
          <w:szCs w:val="24"/>
          <w:lang w:val="en-US"/>
          <w:rPrChange w:id="180" w:author="Пользователь" w:date="2021-11-28T20:18:00Z">
            <w:rPr>
              <w:ins w:id="181" w:author="Пользователь" w:date="2019-07-09T21:44:00Z"/>
            </w:rPr>
          </w:rPrChange>
        </w:rPr>
      </w:pPr>
    </w:p>
    <w:p w:rsidR="00C3146D" w:rsidRPr="00B630E5" w:rsidRDefault="00C3146D" w:rsidP="00FE5FE4">
      <w:pPr>
        <w:pStyle w:val="ab"/>
        <w:rPr>
          <w:ins w:id="182" w:author="Пользователь" w:date="2019-07-09T21:28:00Z"/>
          <w:sz w:val="24"/>
          <w:szCs w:val="24"/>
          <w:lang w:val="en-US"/>
          <w:rPrChange w:id="183" w:author="Пользователь" w:date="2021-11-28T20:18:00Z">
            <w:rPr>
              <w:ins w:id="184" w:author="Пользователь" w:date="2019-07-09T21:28:00Z"/>
              <w:noProof/>
            </w:rPr>
          </w:rPrChange>
        </w:rPr>
      </w:pPr>
      <w:bookmarkStart w:id="185" w:name="_GoBack"/>
      <w:bookmarkEnd w:id="185"/>
    </w:p>
    <w:p w:rsidR="00666D03" w:rsidRPr="00B630E5" w:rsidRDefault="005F73FF" w:rsidP="00FE5FE4">
      <w:pPr>
        <w:pStyle w:val="ab"/>
        <w:rPr>
          <w:ins w:id="186" w:author="Пользователь" w:date="2019-07-09T21:28:00Z"/>
          <w:sz w:val="24"/>
          <w:szCs w:val="24"/>
          <w:lang w:val="en-US"/>
          <w:rPrChange w:id="187" w:author="Пользователь" w:date="2021-11-28T20:18:00Z">
            <w:rPr>
              <w:ins w:id="188" w:author="Пользователь" w:date="2019-07-09T21:28:00Z"/>
              <w:noProof/>
            </w:rPr>
          </w:rPrChange>
        </w:rPr>
      </w:pPr>
      <w:ins w:id="189" w:author="Пользователь" w:date="2019-07-09T21:38:00Z">
        <w:r w:rsidRPr="00B630E5">
          <w:rPr>
            <w:sz w:val="24"/>
            <w:szCs w:val="24"/>
            <w:lang w:val="en-US"/>
            <w:rPrChange w:id="190" w:author="Пользователь" w:date="2021-11-28T20:18:00Z">
              <w:rPr>
                <w:rFonts w:ascii="Arial" w:hAnsi="Arial" w:cs="Arial"/>
                <w:color w:val="222222"/>
                <w:shd w:val="clear" w:color="auto" w:fill="F8F9FA"/>
              </w:rPr>
            </w:rPrChange>
          </w:rPr>
          <w:t>As a result, you should get about this result.</w:t>
        </w:r>
      </w:ins>
      <w:ins w:id="191" w:author="Пользователь" w:date="2019-07-09T21:28:00Z">
        <w:r w:rsidR="00666D03" w:rsidRPr="00B630E5">
          <w:rPr>
            <w:noProof/>
            <w:sz w:val="24"/>
            <w:szCs w:val="24"/>
            <w:rPrChange w:id="192" w:author="Пользователь" w:date="2021-11-28T20:18:00Z">
              <w:rPr>
                <w:noProof/>
              </w:rPr>
            </w:rPrChange>
          </w:rPr>
          <w:drawing>
            <wp:inline distT="0" distB="0" distL="0" distR="0" wp14:anchorId="1290FF83" wp14:editId="5FA7113D">
              <wp:extent cx="5940425" cy="1517015"/>
              <wp:effectExtent l="0" t="0" r="3175" b="698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517015"/>
                      </a:xfrm>
                      <a:prstGeom prst="rect">
                        <a:avLst/>
                      </a:prstGeom>
                    </pic:spPr>
                  </pic:pic>
                </a:graphicData>
              </a:graphic>
            </wp:inline>
          </w:drawing>
        </w:r>
        <w:r w:rsidR="00666D03" w:rsidRPr="00B630E5">
          <w:rPr>
            <w:sz w:val="24"/>
            <w:szCs w:val="24"/>
            <w:lang w:val="en-US"/>
            <w:rPrChange w:id="193" w:author="Пользователь" w:date="2021-11-28T20:18:00Z">
              <w:rPr>
                <w:noProof/>
              </w:rPr>
            </w:rPrChange>
          </w:rPr>
          <w:t xml:space="preserve"> </w:t>
        </w:r>
      </w:ins>
    </w:p>
    <w:p w:rsidR="00666D03" w:rsidRPr="00B630E5" w:rsidRDefault="00666D03" w:rsidP="00F13F28">
      <w:pPr>
        <w:pStyle w:val="ab"/>
        <w:rPr>
          <w:ins w:id="194" w:author="Пользователь" w:date="2019-07-09T21:28:00Z"/>
          <w:sz w:val="24"/>
          <w:szCs w:val="24"/>
          <w:lang w:val="en-US"/>
          <w:rPrChange w:id="195" w:author="Пользователь" w:date="2021-11-28T20:18:00Z">
            <w:rPr>
              <w:ins w:id="196" w:author="Пользователь" w:date="2019-07-09T21:28:00Z"/>
              <w:noProof/>
            </w:rPr>
          </w:rPrChange>
        </w:rPr>
      </w:pPr>
    </w:p>
    <w:p w:rsidR="005F73FF" w:rsidRPr="00B630E5" w:rsidRDefault="005F73FF" w:rsidP="00666D03">
      <w:pPr>
        <w:pStyle w:val="ab"/>
        <w:jc w:val="center"/>
        <w:rPr>
          <w:ins w:id="197" w:author="Пользователь" w:date="2019-07-09T21:38:00Z"/>
          <w:b/>
          <w:noProof/>
          <w:sz w:val="24"/>
          <w:szCs w:val="24"/>
          <w:lang w:val="en-US"/>
          <w:rPrChange w:id="198" w:author="Пользователь" w:date="2021-11-28T20:18:00Z">
            <w:rPr>
              <w:ins w:id="199" w:author="Пользователь" w:date="2019-07-09T21:38:00Z"/>
              <w:b/>
              <w:noProof/>
              <w:sz w:val="28"/>
              <w:szCs w:val="28"/>
            </w:rPr>
          </w:rPrChange>
        </w:rPr>
      </w:pPr>
    </w:p>
    <w:p w:rsidR="00666D03" w:rsidRPr="00B630E5" w:rsidRDefault="005353A5">
      <w:pPr>
        <w:pStyle w:val="HTML"/>
        <w:shd w:val="clear" w:color="auto" w:fill="F8F9FA"/>
        <w:spacing w:line="360" w:lineRule="atLeast"/>
        <w:jc w:val="center"/>
        <w:rPr>
          <w:ins w:id="200" w:author="Пользователь" w:date="2019-07-09T21:45:00Z"/>
          <w:rFonts w:ascii="inherit" w:hAnsi="inherit"/>
          <w:b/>
          <w:color w:val="222222"/>
          <w:sz w:val="24"/>
          <w:szCs w:val="24"/>
          <w:lang w:val="en"/>
          <w:rPrChange w:id="201" w:author="Пользователь" w:date="2021-11-28T20:18:00Z">
            <w:rPr>
              <w:ins w:id="202" w:author="Пользователь" w:date="2019-07-09T21:45:00Z"/>
              <w:rFonts w:ascii="inherit" w:hAnsi="inherit"/>
              <w:color w:val="222222"/>
              <w:sz w:val="24"/>
              <w:szCs w:val="24"/>
              <w:lang w:val="en"/>
            </w:rPr>
          </w:rPrChange>
        </w:rPr>
        <w:pPrChange w:id="203" w:author="Пользователь" w:date="2019-07-09T21:45:00Z">
          <w:pPr>
            <w:pStyle w:val="ab"/>
          </w:pPr>
        </w:pPrChange>
      </w:pPr>
      <w:ins w:id="204" w:author="Пользователь" w:date="2019-07-09T21:45:00Z">
        <w:r w:rsidRPr="00B630E5">
          <w:rPr>
            <w:rFonts w:ascii="inherit" w:hAnsi="inherit"/>
            <w:b/>
            <w:color w:val="222222"/>
            <w:sz w:val="24"/>
            <w:szCs w:val="24"/>
            <w:lang w:val="en"/>
            <w:rPrChange w:id="205" w:author="Пользователь" w:date="2021-11-28T20:18:00Z">
              <w:rPr>
                <w:rFonts w:ascii="inherit" w:hAnsi="inherit"/>
                <w:color w:val="222222"/>
                <w:sz w:val="24"/>
                <w:szCs w:val="24"/>
                <w:lang w:val="en"/>
              </w:rPr>
            </w:rPrChange>
          </w:rPr>
          <w:t>Script Settings "Helicopter</w:t>
        </w:r>
      </w:ins>
      <w:ins w:id="206" w:author="Пользователь" w:date="2021-11-28T16:22:00Z">
        <w:r w:rsidR="00376E5F" w:rsidRPr="00B630E5">
          <w:rPr>
            <w:rFonts w:ascii="inherit" w:hAnsi="inherit"/>
            <w:b/>
            <w:color w:val="222222"/>
            <w:sz w:val="24"/>
            <w:szCs w:val="24"/>
            <w:lang w:val="en"/>
            <w:rPrChange w:id="207" w:author="Пользователь" w:date="2021-11-28T20:18:00Z">
              <w:rPr>
                <w:rFonts w:ascii="inherit" w:hAnsi="inherit"/>
                <w:b/>
                <w:color w:val="222222"/>
                <w:sz w:val="28"/>
                <w:szCs w:val="28"/>
                <w:lang w:val="en"/>
              </w:rPr>
            </w:rPrChange>
          </w:rPr>
          <w:t xml:space="preserve"> c</w:t>
        </w:r>
      </w:ins>
      <w:ins w:id="208" w:author="Пользователь" w:date="2019-07-09T21:45:00Z">
        <w:r w:rsidRPr="00B630E5">
          <w:rPr>
            <w:rFonts w:ascii="inherit" w:hAnsi="inherit"/>
            <w:b/>
            <w:color w:val="222222"/>
            <w:sz w:val="24"/>
            <w:szCs w:val="24"/>
            <w:lang w:val="en"/>
            <w:rPrChange w:id="209" w:author="Пользователь" w:date="2021-11-28T20:18:00Z">
              <w:rPr>
                <w:rFonts w:ascii="inherit" w:hAnsi="inherit"/>
                <w:color w:val="222222"/>
                <w:sz w:val="24"/>
                <w:szCs w:val="24"/>
                <w:lang w:val="en"/>
              </w:rPr>
            </w:rPrChange>
          </w:rPr>
          <w:t>ontroller".</w:t>
        </w:r>
      </w:ins>
    </w:p>
    <w:p w:rsidR="005353A5" w:rsidRPr="00B630E5" w:rsidRDefault="005353A5">
      <w:pPr>
        <w:pStyle w:val="HTML"/>
        <w:shd w:val="clear" w:color="auto" w:fill="F8F9FA"/>
        <w:spacing w:line="360" w:lineRule="atLeast"/>
        <w:rPr>
          <w:ins w:id="210" w:author="Пользователь" w:date="2019-07-09T21:28:00Z"/>
          <w:rFonts w:ascii="inherit" w:hAnsi="inherit"/>
          <w:color w:val="222222"/>
          <w:sz w:val="24"/>
          <w:szCs w:val="24"/>
          <w:lang w:val="en-US"/>
          <w:rPrChange w:id="211" w:author="Пользователь" w:date="2021-11-28T20:18:00Z">
            <w:rPr>
              <w:ins w:id="212" w:author="Пользователь" w:date="2019-07-09T21:28:00Z"/>
              <w:noProof/>
            </w:rPr>
          </w:rPrChange>
        </w:rPr>
        <w:pPrChange w:id="213" w:author="Пользователь" w:date="2019-07-09T21:45:00Z">
          <w:pPr>
            <w:pStyle w:val="ab"/>
          </w:pPr>
        </w:pPrChange>
      </w:pPr>
    </w:p>
    <w:p w:rsidR="005353A5" w:rsidRPr="00B630E5" w:rsidRDefault="005353A5" w:rsidP="005353A5">
      <w:pPr>
        <w:pStyle w:val="HTML"/>
        <w:shd w:val="clear" w:color="auto" w:fill="F8F9FA"/>
        <w:spacing w:line="540" w:lineRule="atLeast"/>
        <w:rPr>
          <w:ins w:id="214" w:author="Пользователь" w:date="2019-07-09T21:45:00Z"/>
          <w:rFonts w:ascii="inherit" w:hAnsi="inherit"/>
          <w:b/>
          <w:color w:val="222222"/>
          <w:sz w:val="24"/>
          <w:szCs w:val="24"/>
          <w:lang w:val="en-US"/>
          <w:rPrChange w:id="215" w:author="Пользователь" w:date="2021-11-28T20:18:00Z">
            <w:rPr>
              <w:ins w:id="216" w:author="Пользователь" w:date="2019-07-09T21:45:00Z"/>
              <w:rFonts w:ascii="inherit" w:hAnsi="inherit"/>
              <w:color w:val="222222"/>
              <w:sz w:val="44"/>
              <w:szCs w:val="44"/>
            </w:rPr>
          </w:rPrChange>
        </w:rPr>
      </w:pPr>
      <w:ins w:id="217" w:author="Пользователь" w:date="2019-07-09T21:45:00Z">
        <w:r w:rsidRPr="00B630E5">
          <w:rPr>
            <w:rFonts w:ascii="inherit" w:hAnsi="inherit"/>
            <w:b/>
            <w:color w:val="222222"/>
            <w:sz w:val="24"/>
            <w:szCs w:val="24"/>
            <w:lang w:val="en"/>
            <w:rPrChange w:id="218" w:author="Пользователь" w:date="2021-11-28T20:18:00Z">
              <w:rPr>
                <w:rFonts w:ascii="inherit" w:hAnsi="inherit"/>
                <w:color w:val="222222"/>
                <w:sz w:val="44"/>
                <w:szCs w:val="44"/>
                <w:lang w:val="en"/>
              </w:rPr>
            </w:rPrChange>
          </w:rPr>
          <w:t>Work only when the mouse cursor is hidden.</w:t>
        </w:r>
      </w:ins>
    </w:p>
    <w:p w:rsidR="00666D03" w:rsidRPr="00B630E5" w:rsidRDefault="00666D03" w:rsidP="00666D03">
      <w:pPr>
        <w:pStyle w:val="ab"/>
        <w:rPr>
          <w:ins w:id="219" w:author="Пользователь" w:date="2019-07-09T21:28:00Z"/>
          <w:noProof/>
          <w:sz w:val="24"/>
          <w:szCs w:val="24"/>
          <w:rPrChange w:id="220" w:author="Пользователь" w:date="2021-11-28T20:18:00Z">
            <w:rPr>
              <w:ins w:id="221" w:author="Пользователь" w:date="2019-07-09T21:28:00Z"/>
              <w:noProof/>
            </w:rPr>
          </w:rPrChange>
        </w:rPr>
      </w:pPr>
      <w:ins w:id="222" w:author="Пользователь" w:date="2019-07-09T21:28:00Z">
        <w:r w:rsidRPr="00B630E5">
          <w:rPr>
            <w:noProof/>
            <w:sz w:val="24"/>
            <w:szCs w:val="24"/>
            <w:rPrChange w:id="223" w:author="Пользователь" w:date="2021-11-28T20:18:00Z">
              <w:rPr>
                <w:noProof/>
              </w:rPr>
            </w:rPrChange>
          </w:rPr>
          <w:drawing>
            <wp:inline distT="0" distB="0" distL="0" distR="0" wp14:anchorId="274D4A65" wp14:editId="5B2BDA7C">
              <wp:extent cx="2238375" cy="447675"/>
              <wp:effectExtent l="0" t="0" r="9525"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8375" cy="447675"/>
                      </a:xfrm>
                      <a:prstGeom prst="rect">
                        <a:avLst/>
                      </a:prstGeom>
                    </pic:spPr>
                  </pic:pic>
                </a:graphicData>
              </a:graphic>
            </wp:inline>
          </w:drawing>
        </w:r>
      </w:ins>
    </w:p>
    <w:p w:rsidR="005353A5" w:rsidRPr="00B630E5" w:rsidRDefault="005353A5" w:rsidP="005353A5">
      <w:pPr>
        <w:pStyle w:val="HTML"/>
        <w:shd w:val="clear" w:color="auto" w:fill="F8F9FA"/>
        <w:spacing w:line="360" w:lineRule="atLeast"/>
        <w:rPr>
          <w:ins w:id="224" w:author="Пользователь" w:date="2019-07-09T21:46:00Z"/>
          <w:rFonts w:ascii="inherit" w:hAnsi="inherit"/>
          <w:color w:val="222222"/>
          <w:sz w:val="24"/>
          <w:szCs w:val="24"/>
          <w:lang w:val="en-US"/>
          <w:rPrChange w:id="225" w:author="Пользователь" w:date="2021-11-28T20:18:00Z">
            <w:rPr>
              <w:ins w:id="226" w:author="Пользователь" w:date="2019-07-09T21:46:00Z"/>
              <w:rFonts w:ascii="inherit" w:hAnsi="inherit"/>
              <w:color w:val="222222"/>
              <w:sz w:val="24"/>
              <w:szCs w:val="24"/>
            </w:rPr>
          </w:rPrChange>
        </w:rPr>
      </w:pPr>
      <w:ins w:id="227" w:author="Пользователь" w:date="2019-07-09T21:46:00Z">
        <w:r w:rsidRPr="00B630E5">
          <w:rPr>
            <w:rFonts w:ascii="inherit" w:hAnsi="inherit"/>
            <w:color w:val="222222"/>
            <w:sz w:val="24"/>
            <w:szCs w:val="24"/>
            <w:lang w:val="en"/>
            <w:rPrChange w:id="228" w:author="Пользователь" w:date="2021-11-28T20:18:00Z">
              <w:rPr>
                <w:rFonts w:ascii="inherit" w:hAnsi="inherit"/>
                <w:color w:val="222222"/>
                <w:sz w:val="24"/>
                <w:szCs w:val="24"/>
                <w:lang w:val="en"/>
              </w:rPr>
            </w:rPrChange>
          </w:rPr>
          <w:t>If this flag is set. The helicopter will respond to pressing the control key only if the mouse cursor is hidden.</w:t>
        </w:r>
      </w:ins>
    </w:p>
    <w:p w:rsidR="00666D03" w:rsidRPr="00B630E5" w:rsidRDefault="00666D03" w:rsidP="00666D03">
      <w:pPr>
        <w:pStyle w:val="ab"/>
        <w:rPr>
          <w:ins w:id="229" w:author="Пользователь" w:date="2019-07-09T21:28:00Z"/>
          <w:noProof/>
          <w:sz w:val="24"/>
          <w:szCs w:val="24"/>
          <w:lang w:val="en-US"/>
          <w:rPrChange w:id="230" w:author="Пользователь" w:date="2021-11-28T20:18:00Z">
            <w:rPr>
              <w:ins w:id="231" w:author="Пользователь" w:date="2019-07-09T21:28:00Z"/>
              <w:noProof/>
            </w:rPr>
          </w:rPrChange>
        </w:rPr>
      </w:pPr>
    </w:p>
    <w:p w:rsidR="005353A5" w:rsidRPr="00B630E5" w:rsidRDefault="005353A5" w:rsidP="005353A5">
      <w:pPr>
        <w:pStyle w:val="HTML"/>
        <w:shd w:val="clear" w:color="auto" w:fill="F8F9FA"/>
        <w:spacing w:line="540" w:lineRule="atLeast"/>
        <w:rPr>
          <w:ins w:id="232" w:author="Пользователь" w:date="2019-07-09T21:48:00Z"/>
          <w:rFonts w:ascii="inherit" w:hAnsi="inherit"/>
          <w:b/>
          <w:color w:val="222222"/>
          <w:sz w:val="24"/>
          <w:szCs w:val="24"/>
          <w:lang w:val="en-US"/>
          <w:rPrChange w:id="233" w:author="Пользователь" w:date="2021-11-28T20:18:00Z">
            <w:rPr>
              <w:ins w:id="234" w:author="Пользователь" w:date="2019-07-09T21:48:00Z"/>
              <w:rFonts w:ascii="inherit" w:hAnsi="inherit"/>
              <w:color w:val="222222"/>
              <w:sz w:val="44"/>
              <w:szCs w:val="44"/>
            </w:rPr>
          </w:rPrChange>
        </w:rPr>
      </w:pPr>
      <w:ins w:id="235" w:author="Пользователь" w:date="2019-07-09T21:48:00Z">
        <w:r w:rsidRPr="00B630E5">
          <w:rPr>
            <w:rFonts w:ascii="inherit" w:hAnsi="inherit"/>
            <w:b/>
            <w:color w:val="222222"/>
            <w:sz w:val="24"/>
            <w:szCs w:val="24"/>
            <w:lang w:val="en"/>
            <w:rPrChange w:id="236" w:author="Пользователь" w:date="2021-11-28T20:18:00Z">
              <w:rPr>
                <w:rFonts w:ascii="inherit" w:hAnsi="inherit"/>
                <w:color w:val="222222"/>
                <w:sz w:val="44"/>
                <w:szCs w:val="44"/>
                <w:lang w:val="en"/>
              </w:rPr>
            </w:rPrChange>
          </w:rPr>
          <w:t>Launch a helicopter in the air.</w:t>
        </w:r>
      </w:ins>
    </w:p>
    <w:p w:rsidR="00666D03" w:rsidRPr="00B630E5" w:rsidRDefault="00666D03" w:rsidP="00666D03">
      <w:pPr>
        <w:pStyle w:val="ab"/>
        <w:rPr>
          <w:ins w:id="237" w:author="Пользователь" w:date="2019-07-09T21:48:00Z"/>
          <w:noProof/>
          <w:sz w:val="24"/>
          <w:szCs w:val="24"/>
          <w:lang w:val="en-US"/>
          <w:rPrChange w:id="238" w:author="Пользователь" w:date="2021-11-28T20:18:00Z">
            <w:rPr>
              <w:ins w:id="239" w:author="Пользователь" w:date="2019-07-09T21:48:00Z"/>
              <w:rFonts w:ascii="Arial" w:hAnsi="Arial" w:cs="Arial"/>
              <w:color w:val="222222"/>
              <w:shd w:val="clear" w:color="auto" w:fill="F8F9FA"/>
              <w:lang w:val="en-US"/>
            </w:rPr>
          </w:rPrChange>
        </w:rPr>
      </w:pPr>
      <w:ins w:id="240" w:author="Пользователь" w:date="2019-07-09T21:28:00Z">
        <w:r w:rsidRPr="00B630E5">
          <w:rPr>
            <w:noProof/>
            <w:sz w:val="24"/>
            <w:szCs w:val="24"/>
            <w:rPrChange w:id="241" w:author="Пользователь" w:date="2021-11-28T20:18:00Z">
              <w:rPr>
                <w:noProof/>
              </w:rPr>
            </w:rPrChange>
          </w:rPr>
          <w:drawing>
            <wp:inline distT="0" distB="0" distL="0" distR="0" wp14:anchorId="3C69A010" wp14:editId="3B2E578F">
              <wp:extent cx="2305050" cy="40957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5050" cy="409575"/>
                      </a:xfrm>
                      <a:prstGeom prst="rect">
                        <a:avLst/>
                      </a:prstGeom>
                    </pic:spPr>
                  </pic:pic>
                </a:graphicData>
              </a:graphic>
            </wp:inline>
          </w:drawing>
        </w:r>
      </w:ins>
      <w:ins w:id="242" w:author="Пользователь" w:date="2019-07-09T21:48:00Z">
        <w:r w:rsidR="005353A5" w:rsidRPr="00B630E5">
          <w:rPr>
            <w:sz w:val="24"/>
            <w:szCs w:val="24"/>
            <w:lang w:val="en-US"/>
            <w:rPrChange w:id="243" w:author="Пользователь" w:date="2021-11-28T20:18:00Z">
              <w:rPr/>
            </w:rPrChange>
          </w:rPr>
          <w:br/>
        </w:r>
        <w:r w:rsidR="005353A5" w:rsidRPr="00B630E5">
          <w:rPr>
            <w:rFonts w:ascii="Arial" w:hAnsi="Arial" w:cs="Arial"/>
            <w:color w:val="222222"/>
            <w:sz w:val="24"/>
            <w:szCs w:val="24"/>
            <w:shd w:val="clear" w:color="auto" w:fill="F8F9FA"/>
            <w:lang w:val="en-US"/>
            <w:rPrChange w:id="244" w:author="Пользователь" w:date="2021-11-28T20:18:00Z">
              <w:rPr>
                <w:rFonts w:ascii="Arial" w:hAnsi="Arial" w:cs="Arial"/>
                <w:color w:val="222222"/>
                <w:shd w:val="clear" w:color="auto" w:fill="F8F9FA"/>
              </w:rPr>
            </w:rPrChange>
          </w:rPr>
          <w:t>If this flag is set, the helicopter will appear in the game immediately with the engine running at 100%. This is convenient if you want to start the game not on the ground, but immediately in the sky.</w:t>
        </w:r>
      </w:ins>
    </w:p>
    <w:p w:rsidR="005353A5" w:rsidRPr="00B630E5" w:rsidRDefault="005353A5" w:rsidP="00666D03">
      <w:pPr>
        <w:pStyle w:val="ab"/>
        <w:rPr>
          <w:ins w:id="245" w:author="Пользователь" w:date="2019-07-09T21:28:00Z"/>
          <w:noProof/>
          <w:sz w:val="24"/>
          <w:szCs w:val="24"/>
          <w:lang w:val="en-US"/>
          <w:rPrChange w:id="246" w:author="Пользователь" w:date="2021-11-28T20:18:00Z">
            <w:rPr>
              <w:ins w:id="247" w:author="Пользователь" w:date="2019-07-09T21:28:00Z"/>
              <w:noProof/>
            </w:rPr>
          </w:rPrChange>
        </w:rPr>
      </w:pPr>
    </w:p>
    <w:p w:rsidR="005353A5" w:rsidRPr="00B630E5" w:rsidRDefault="005353A5" w:rsidP="005353A5">
      <w:pPr>
        <w:pStyle w:val="HTML"/>
        <w:shd w:val="clear" w:color="auto" w:fill="F8F9FA"/>
        <w:spacing w:line="540" w:lineRule="atLeast"/>
        <w:rPr>
          <w:ins w:id="248" w:author="Пользователь" w:date="2019-07-09T21:48:00Z"/>
          <w:rFonts w:ascii="inherit" w:hAnsi="inherit"/>
          <w:b/>
          <w:color w:val="222222"/>
          <w:sz w:val="24"/>
          <w:szCs w:val="24"/>
          <w:lang w:val="en-US"/>
          <w:rPrChange w:id="249" w:author="Пользователь" w:date="2021-11-28T20:18:00Z">
            <w:rPr>
              <w:ins w:id="250" w:author="Пользователь" w:date="2019-07-09T21:48:00Z"/>
              <w:rFonts w:ascii="inherit" w:hAnsi="inherit"/>
              <w:color w:val="222222"/>
              <w:sz w:val="44"/>
              <w:szCs w:val="44"/>
            </w:rPr>
          </w:rPrChange>
        </w:rPr>
      </w:pPr>
      <w:ins w:id="251" w:author="Пользователь" w:date="2019-07-09T21:48:00Z">
        <w:r w:rsidRPr="00B630E5">
          <w:rPr>
            <w:rFonts w:ascii="inherit" w:hAnsi="inherit"/>
            <w:b/>
            <w:color w:val="222222"/>
            <w:sz w:val="24"/>
            <w:szCs w:val="24"/>
            <w:lang w:val="en"/>
            <w:rPrChange w:id="252" w:author="Пользователь" w:date="2021-11-28T20:18:00Z">
              <w:rPr>
                <w:rFonts w:ascii="inherit" w:hAnsi="inherit"/>
                <w:color w:val="222222"/>
                <w:sz w:val="44"/>
                <w:szCs w:val="44"/>
                <w:lang w:val="en"/>
              </w:rPr>
            </w:rPrChange>
          </w:rPr>
          <w:t>Hold altitude.</w:t>
        </w:r>
      </w:ins>
    </w:p>
    <w:p w:rsidR="00666D03" w:rsidRPr="00B630E5" w:rsidRDefault="00666D03" w:rsidP="00666D03">
      <w:pPr>
        <w:pStyle w:val="ab"/>
        <w:rPr>
          <w:ins w:id="253" w:author="Пользователь" w:date="2019-07-09T21:49:00Z"/>
          <w:noProof/>
          <w:sz w:val="24"/>
          <w:szCs w:val="24"/>
          <w:lang w:val="en-US"/>
          <w:rPrChange w:id="254" w:author="Пользователь" w:date="2021-11-28T20:18:00Z">
            <w:rPr>
              <w:ins w:id="255" w:author="Пользователь" w:date="2019-07-09T21:49:00Z"/>
              <w:rFonts w:ascii="Arial" w:hAnsi="Arial" w:cs="Arial"/>
              <w:color w:val="222222"/>
              <w:shd w:val="clear" w:color="auto" w:fill="F8F9FA"/>
            </w:rPr>
          </w:rPrChange>
        </w:rPr>
      </w:pPr>
      <w:ins w:id="256" w:author="Пользователь" w:date="2019-07-09T21:28:00Z">
        <w:r w:rsidRPr="00B630E5">
          <w:rPr>
            <w:noProof/>
            <w:sz w:val="24"/>
            <w:szCs w:val="24"/>
            <w:rPrChange w:id="257" w:author="Пользователь" w:date="2021-11-28T20:18:00Z">
              <w:rPr>
                <w:noProof/>
              </w:rPr>
            </w:rPrChange>
          </w:rPr>
          <w:drawing>
            <wp:inline distT="0" distB="0" distL="0" distR="0" wp14:anchorId="7BE1E94E" wp14:editId="24C045CE">
              <wp:extent cx="2619375" cy="438150"/>
              <wp:effectExtent l="0" t="0" r="952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375" cy="438150"/>
                      </a:xfrm>
                      <a:prstGeom prst="rect">
                        <a:avLst/>
                      </a:prstGeom>
                    </pic:spPr>
                  </pic:pic>
                </a:graphicData>
              </a:graphic>
            </wp:inline>
          </w:drawing>
        </w:r>
      </w:ins>
      <w:ins w:id="258" w:author="Пользователь" w:date="2019-07-09T21:49:00Z">
        <w:r w:rsidR="005353A5" w:rsidRPr="00B630E5">
          <w:rPr>
            <w:sz w:val="24"/>
            <w:szCs w:val="24"/>
            <w:lang w:val="en-US"/>
            <w:rPrChange w:id="259" w:author="Пользователь" w:date="2021-11-28T20:18:00Z">
              <w:rPr/>
            </w:rPrChange>
          </w:rPr>
          <w:br/>
        </w:r>
        <w:r w:rsidR="005353A5" w:rsidRPr="00B630E5">
          <w:rPr>
            <w:rFonts w:ascii="Arial" w:hAnsi="Arial" w:cs="Arial"/>
            <w:color w:val="222222"/>
            <w:sz w:val="24"/>
            <w:szCs w:val="24"/>
            <w:shd w:val="clear" w:color="auto" w:fill="F8F9FA"/>
            <w:lang w:val="en-US"/>
            <w:rPrChange w:id="260" w:author="Пользователь" w:date="2021-11-28T20:18:00Z">
              <w:rPr>
                <w:rFonts w:ascii="Arial" w:hAnsi="Arial" w:cs="Arial"/>
                <w:color w:val="222222"/>
                <w:shd w:val="clear" w:color="auto" w:fill="F8F9FA"/>
              </w:rPr>
            </w:rPrChange>
          </w:rPr>
          <w:t>If this flag is set, the helicopter will strive for a given height and hold it. The holding height is assigned at the moment of changing the “hold height” mode, and can also be changed by scrolling the mouse during the flight.</w:t>
        </w:r>
      </w:ins>
    </w:p>
    <w:p w:rsidR="005353A5" w:rsidRPr="00B630E5" w:rsidRDefault="005353A5" w:rsidP="00666D03">
      <w:pPr>
        <w:pStyle w:val="ab"/>
        <w:rPr>
          <w:ins w:id="261" w:author="Пользователь" w:date="2019-07-09T21:28:00Z"/>
          <w:rFonts w:ascii="Consolas" w:hAnsi="Consolas" w:cs="Consolas"/>
          <w:color w:val="000000"/>
          <w:sz w:val="24"/>
          <w:szCs w:val="24"/>
          <w:lang w:val="en-US"/>
          <w:rPrChange w:id="262" w:author="Пользователь" w:date="2021-11-28T20:18:00Z">
            <w:rPr>
              <w:ins w:id="263" w:author="Пользователь" w:date="2019-07-09T21:28:00Z"/>
              <w:rFonts w:ascii="Consolas" w:hAnsi="Consolas" w:cs="Consolas"/>
              <w:color w:val="000000"/>
              <w:sz w:val="19"/>
              <w:szCs w:val="19"/>
            </w:rPr>
          </w:rPrChange>
        </w:rPr>
      </w:pPr>
    </w:p>
    <w:p w:rsidR="005353A5" w:rsidRPr="00B630E5" w:rsidRDefault="005353A5" w:rsidP="00666D03">
      <w:pPr>
        <w:pStyle w:val="ab"/>
        <w:rPr>
          <w:ins w:id="264" w:author="Пользователь" w:date="2019-07-09T21:50:00Z"/>
          <w:rFonts w:ascii="Arial" w:hAnsi="Arial" w:cs="Arial"/>
          <w:b/>
          <w:color w:val="222222"/>
          <w:sz w:val="24"/>
          <w:szCs w:val="24"/>
          <w:shd w:val="clear" w:color="auto" w:fill="F8F9FA"/>
          <w:lang w:val="en-US"/>
          <w:rPrChange w:id="265" w:author="Пользователь" w:date="2021-11-28T20:18:00Z">
            <w:rPr>
              <w:ins w:id="266" w:author="Пользователь" w:date="2019-07-09T21:50:00Z"/>
              <w:rFonts w:ascii="Arial" w:hAnsi="Arial" w:cs="Arial"/>
              <w:color w:val="222222"/>
              <w:sz w:val="44"/>
              <w:szCs w:val="44"/>
              <w:shd w:val="clear" w:color="auto" w:fill="F8F9FA"/>
            </w:rPr>
          </w:rPrChange>
        </w:rPr>
      </w:pPr>
      <w:ins w:id="267" w:author="Пользователь" w:date="2019-07-09T21:50:00Z">
        <w:r w:rsidRPr="00B630E5">
          <w:rPr>
            <w:sz w:val="24"/>
            <w:szCs w:val="24"/>
            <w:lang w:val="en-US"/>
            <w:rPrChange w:id="268" w:author="Пользователь" w:date="2021-11-28T20:18:00Z">
              <w:rPr/>
            </w:rPrChange>
          </w:rPr>
          <w:br/>
        </w:r>
        <w:r w:rsidRPr="00B630E5">
          <w:rPr>
            <w:rFonts w:ascii="Arial" w:hAnsi="Arial" w:cs="Arial"/>
            <w:b/>
            <w:color w:val="222222"/>
            <w:sz w:val="24"/>
            <w:szCs w:val="24"/>
            <w:shd w:val="clear" w:color="auto" w:fill="F8F9FA"/>
            <w:lang w:val="en-US"/>
            <w:rPrChange w:id="269" w:author="Пользователь" w:date="2021-11-28T20:18:00Z">
              <w:rPr>
                <w:rFonts w:ascii="Arial" w:hAnsi="Arial" w:cs="Arial"/>
                <w:color w:val="222222"/>
                <w:sz w:val="44"/>
                <w:szCs w:val="44"/>
                <w:shd w:val="clear" w:color="auto" w:fill="F8F9FA"/>
              </w:rPr>
            </w:rPrChange>
          </w:rPr>
          <w:t>Use of radio altimeter.</w:t>
        </w:r>
      </w:ins>
    </w:p>
    <w:p w:rsidR="00666D03" w:rsidRPr="00B630E5" w:rsidRDefault="00666D03" w:rsidP="00666D03">
      <w:pPr>
        <w:pStyle w:val="ab"/>
        <w:rPr>
          <w:ins w:id="270" w:author="Пользователь" w:date="2019-07-09T21:50:00Z"/>
          <w:noProof/>
          <w:sz w:val="24"/>
          <w:szCs w:val="24"/>
          <w:lang w:val="en-US"/>
          <w:rPrChange w:id="271" w:author="Пользователь" w:date="2021-11-28T20:18:00Z">
            <w:rPr>
              <w:ins w:id="272" w:author="Пользователь" w:date="2019-07-09T21:50:00Z"/>
              <w:rFonts w:ascii="Arial" w:hAnsi="Arial" w:cs="Arial"/>
              <w:color w:val="222222"/>
              <w:shd w:val="clear" w:color="auto" w:fill="F8F9FA"/>
              <w:lang w:val="en-US"/>
            </w:rPr>
          </w:rPrChange>
        </w:rPr>
      </w:pPr>
      <w:ins w:id="273" w:author="Пользователь" w:date="2019-07-09T21:28:00Z">
        <w:r w:rsidRPr="00B630E5">
          <w:rPr>
            <w:noProof/>
            <w:sz w:val="24"/>
            <w:szCs w:val="24"/>
            <w:rPrChange w:id="274" w:author="Пользователь" w:date="2021-11-28T20:18:00Z">
              <w:rPr>
                <w:noProof/>
              </w:rPr>
            </w:rPrChange>
          </w:rPr>
          <w:drawing>
            <wp:inline distT="0" distB="0" distL="0" distR="0" wp14:anchorId="7F42BC09" wp14:editId="3E349B0F">
              <wp:extent cx="3019425" cy="428625"/>
              <wp:effectExtent l="0" t="0" r="9525"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9425" cy="428625"/>
                      </a:xfrm>
                      <a:prstGeom prst="rect">
                        <a:avLst/>
                      </a:prstGeom>
                    </pic:spPr>
                  </pic:pic>
                </a:graphicData>
              </a:graphic>
            </wp:inline>
          </w:drawing>
        </w:r>
      </w:ins>
      <w:ins w:id="275" w:author="Пользователь" w:date="2019-07-09T21:50:00Z">
        <w:r w:rsidR="005353A5" w:rsidRPr="00B630E5">
          <w:rPr>
            <w:sz w:val="24"/>
            <w:szCs w:val="24"/>
            <w:lang w:val="en-US"/>
            <w:rPrChange w:id="276" w:author="Пользователь" w:date="2021-11-28T20:18:00Z">
              <w:rPr/>
            </w:rPrChange>
          </w:rPr>
          <w:br/>
        </w:r>
        <w:r w:rsidR="005353A5" w:rsidRPr="00B630E5">
          <w:rPr>
            <w:rFonts w:ascii="Arial" w:hAnsi="Arial" w:cs="Arial"/>
            <w:color w:val="222222"/>
            <w:sz w:val="24"/>
            <w:szCs w:val="24"/>
            <w:shd w:val="clear" w:color="auto" w:fill="F8F9FA"/>
            <w:lang w:val="en-US"/>
            <w:rPrChange w:id="277" w:author="Пользователь" w:date="2021-11-28T20:18:00Z">
              <w:rPr>
                <w:rFonts w:ascii="Arial" w:hAnsi="Arial" w:cs="Arial"/>
                <w:color w:val="222222"/>
                <w:shd w:val="clear" w:color="auto" w:fill="F8F9FA"/>
              </w:rPr>
            </w:rPrChange>
          </w:rPr>
          <w:t xml:space="preserve">If this flag is set, the current altitude calculation comes from the obstacle that is under the helicopter. If the flag does not set the current height, the value is </w:t>
        </w:r>
        <w:proofErr w:type="spellStart"/>
        <w:r w:rsidR="005353A5" w:rsidRPr="00B630E5">
          <w:rPr>
            <w:rFonts w:ascii="Arial" w:hAnsi="Arial" w:cs="Arial"/>
            <w:color w:val="222222"/>
            <w:sz w:val="24"/>
            <w:szCs w:val="24"/>
            <w:shd w:val="clear" w:color="auto" w:fill="F8F9FA"/>
            <w:lang w:val="en-US"/>
            <w:rPrChange w:id="278" w:author="Пользователь" w:date="2021-11-28T20:18:00Z">
              <w:rPr>
                <w:rFonts w:ascii="Arial" w:hAnsi="Arial" w:cs="Arial"/>
                <w:color w:val="222222"/>
                <w:shd w:val="clear" w:color="auto" w:fill="F8F9FA"/>
              </w:rPr>
            </w:rPrChange>
          </w:rPr>
          <w:t>Transform.position.y</w:t>
        </w:r>
        <w:proofErr w:type="spellEnd"/>
        <w:r w:rsidR="005353A5" w:rsidRPr="00B630E5">
          <w:rPr>
            <w:rFonts w:ascii="Arial" w:hAnsi="Arial" w:cs="Arial"/>
            <w:color w:val="222222"/>
            <w:sz w:val="24"/>
            <w:szCs w:val="24"/>
            <w:shd w:val="clear" w:color="auto" w:fill="F8F9FA"/>
            <w:lang w:val="en-US"/>
            <w:rPrChange w:id="279" w:author="Пользователь" w:date="2021-11-28T20:18:00Z">
              <w:rPr>
                <w:rFonts w:ascii="Arial" w:hAnsi="Arial" w:cs="Arial"/>
                <w:color w:val="222222"/>
                <w:shd w:val="clear" w:color="auto" w:fill="F8F9FA"/>
                <w:lang w:val="en-US"/>
              </w:rPr>
            </w:rPrChange>
          </w:rPr>
          <w:t>.</w:t>
        </w:r>
      </w:ins>
    </w:p>
    <w:p w:rsidR="005353A5" w:rsidRPr="00B630E5" w:rsidRDefault="005353A5" w:rsidP="00666D03">
      <w:pPr>
        <w:pStyle w:val="ab"/>
        <w:rPr>
          <w:ins w:id="280" w:author="Пользователь" w:date="2019-07-09T21:28:00Z"/>
          <w:noProof/>
          <w:sz w:val="24"/>
          <w:szCs w:val="24"/>
          <w:lang w:val="en-US"/>
          <w:rPrChange w:id="281" w:author="Пользователь" w:date="2021-11-28T20:18:00Z">
            <w:rPr>
              <w:ins w:id="282" w:author="Пользователь" w:date="2019-07-09T21:28:00Z"/>
              <w:noProof/>
            </w:rPr>
          </w:rPrChange>
        </w:rPr>
      </w:pPr>
    </w:p>
    <w:p w:rsidR="005353A5" w:rsidRPr="00B630E5" w:rsidRDefault="005353A5" w:rsidP="005353A5">
      <w:pPr>
        <w:pStyle w:val="HTML"/>
        <w:shd w:val="clear" w:color="auto" w:fill="F8F9FA"/>
        <w:spacing w:line="540" w:lineRule="atLeast"/>
        <w:rPr>
          <w:ins w:id="283" w:author="Пользователь" w:date="2019-07-09T21:51:00Z"/>
          <w:rFonts w:ascii="Times New Roman" w:hAnsi="Times New Roman" w:cs="Times New Roman"/>
          <w:b/>
          <w:color w:val="222222"/>
          <w:sz w:val="24"/>
          <w:szCs w:val="24"/>
          <w:lang w:val="en-US"/>
          <w:rPrChange w:id="284" w:author="Пользователь" w:date="2021-11-28T20:18:00Z">
            <w:rPr>
              <w:ins w:id="285" w:author="Пользователь" w:date="2019-07-09T21:51:00Z"/>
              <w:rFonts w:ascii="inherit" w:hAnsi="inherit"/>
              <w:color w:val="222222"/>
              <w:sz w:val="44"/>
              <w:szCs w:val="44"/>
            </w:rPr>
          </w:rPrChange>
        </w:rPr>
      </w:pPr>
      <w:ins w:id="286" w:author="Пользователь" w:date="2019-07-09T21:51:00Z">
        <w:r w:rsidRPr="00B630E5">
          <w:rPr>
            <w:rFonts w:ascii="Times New Roman" w:hAnsi="Times New Roman" w:cs="Times New Roman"/>
            <w:b/>
            <w:color w:val="222222"/>
            <w:sz w:val="24"/>
            <w:szCs w:val="24"/>
            <w:lang w:val="en"/>
            <w:rPrChange w:id="287" w:author="Пользователь" w:date="2021-11-28T20:18:00Z">
              <w:rPr>
                <w:rFonts w:ascii="inherit" w:hAnsi="inherit"/>
                <w:color w:val="222222"/>
                <w:sz w:val="44"/>
                <w:szCs w:val="44"/>
                <w:lang w:val="en"/>
              </w:rPr>
            </w:rPrChange>
          </w:rPr>
          <w:t>Auto stabilization of the helicopter.</w:t>
        </w:r>
      </w:ins>
    </w:p>
    <w:p w:rsidR="00666D03" w:rsidRPr="00B630E5" w:rsidRDefault="00666D03" w:rsidP="00666D03">
      <w:pPr>
        <w:pStyle w:val="ab"/>
        <w:rPr>
          <w:ins w:id="288" w:author="Пользователь" w:date="2019-07-09T21:51:00Z"/>
          <w:noProof/>
          <w:sz w:val="24"/>
          <w:szCs w:val="24"/>
          <w:lang w:val="en-US"/>
          <w:rPrChange w:id="289" w:author="Пользователь" w:date="2021-11-28T20:18:00Z">
            <w:rPr>
              <w:ins w:id="290" w:author="Пользователь" w:date="2019-07-09T21:51:00Z"/>
              <w:rFonts w:ascii="Arial" w:hAnsi="Arial" w:cs="Arial"/>
              <w:color w:val="222222"/>
              <w:shd w:val="clear" w:color="auto" w:fill="F8F9FA"/>
            </w:rPr>
          </w:rPrChange>
        </w:rPr>
      </w:pPr>
      <w:ins w:id="291" w:author="Пользователь" w:date="2019-07-09T21:28:00Z">
        <w:r w:rsidRPr="00B630E5">
          <w:rPr>
            <w:noProof/>
            <w:sz w:val="24"/>
            <w:szCs w:val="24"/>
            <w:rPrChange w:id="292" w:author="Пользователь" w:date="2021-11-28T20:18:00Z">
              <w:rPr>
                <w:noProof/>
              </w:rPr>
            </w:rPrChange>
          </w:rPr>
          <w:drawing>
            <wp:inline distT="0" distB="0" distL="0" distR="0" wp14:anchorId="032D569C" wp14:editId="7D604F12">
              <wp:extent cx="2257425" cy="523875"/>
              <wp:effectExtent l="0" t="0" r="9525"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7425" cy="523875"/>
                      </a:xfrm>
                      <a:prstGeom prst="rect">
                        <a:avLst/>
                      </a:prstGeom>
                    </pic:spPr>
                  </pic:pic>
                </a:graphicData>
              </a:graphic>
            </wp:inline>
          </w:drawing>
        </w:r>
      </w:ins>
      <w:ins w:id="293" w:author="Пользователь" w:date="2019-07-09T21:51:00Z">
        <w:r w:rsidR="00C81FAD" w:rsidRPr="00B630E5">
          <w:rPr>
            <w:sz w:val="24"/>
            <w:szCs w:val="24"/>
            <w:lang w:val="en-US"/>
            <w:rPrChange w:id="294" w:author="Пользователь" w:date="2021-11-28T20:18:00Z">
              <w:rPr/>
            </w:rPrChange>
          </w:rPr>
          <w:br/>
        </w:r>
        <w:r w:rsidR="00C81FAD" w:rsidRPr="00B630E5">
          <w:rPr>
            <w:rFonts w:ascii="Arial" w:hAnsi="Arial" w:cs="Arial"/>
            <w:color w:val="222222"/>
            <w:sz w:val="24"/>
            <w:szCs w:val="24"/>
            <w:shd w:val="clear" w:color="auto" w:fill="F8F9FA"/>
            <w:lang w:val="en-US"/>
            <w:rPrChange w:id="295" w:author="Пользователь" w:date="2021-11-28T20:18:00Z">
              <w:rPr>
                <w:rFonts w:ascii="Arial" w:hAnsi="Arial" w:cs="Arial"/>
                <w:color w:val="222222"/>
                <w:shd w:val="clear" w:color="auto" w:fill="F8F9FA"/>
              </w:rPr>
            </w:rPrChange>
          </w:rPr>
          <w:t>If this flag is set, the helicopter will automatically level its tilt angles if the player has not pressed the tilt control key. Each axis is accounted for separately.</w:t>
        </w:r>
      </w:ins>
    </w:p>
    <w:p w:rsidR="00C81FAD" w:rsidRPr="00B630E5" w:rsidRDefault="00C81FAD" w:rsidP="00666D03">
      <w:pPr>
        <w:pStyle w:val="ab"/>
        <w:rPr>
          <w:ins w:id="296" w:author="Пользователь" w:date="2019-07-09T22:24:00Z"/>
          <w:noProof/>
          <w:sz w:val="24"/>
          <w:szCs w:val="24"/>
          <w:lang w:val="en-US"/>
          <w:rPrChange w:id="297" w:author="Пользователь" w:date="2021-11-28T20:18:00Z">
            <w:rPr>
              <w:ins w:id="298" w:author="Пользователь" w:date="2019-07-09T22:24:00Z"/>
              <w:noProof/>
            </w:rPr>
          </w:rPrChange>
        </w:rPr>
      </w:pPr>
    </w:p>
    <w:p w:rsidR="004969D6" w:rsidRPr="00B630E5" w:rsidRDefault="004969D6" w:rsidP="00666D03">
      <w:pPr>
        <w:pStyle w:val="ab"/>
        <w:rPr>
          <w:ins w:id="299" w:author="Пользователь" w:date="2019-07-09T22:24:00Z"/>
          <w:noProof/>
          <w:sz w:val="24"/>
          <w:szCs w:val="24"/>
          <w:lang w:val="en-US"/>
          <w:rPrChange w:id="300" w:author="Пользователь" w:date="2021-11-28T20:18:00Z">
            <w:rPr>
              <w:ins w:id="301" w:author="Пользователь" w:date="2019-07-09T22:24:00Z"/>
              <w:noProof/>
            </w:rPr>
          </w:rPrChange>
        </w:rPr>
      </w:pPr>
    </w:p>
    <w:p w:rsidR="004969D6" w:rsidRPr="00B630E5" w:rsidRDefault="004969D6" w:rsidP="00666D03">
      <w:pPr>
        <w:pStyle w:val="ab"/>
        <w:rPr>
          <w:ins w:id="302" w:author="Пользователь" w:date="2019-07-09T21:28:00Z"/>
          <w:noProof/>
          <w:sz w:val="24"/>
          <w:szCs w:val="24"/>
          <w:lang w:val="en-US"/>
          <w:rPrChange w:id="303" w:author="Пользователь" w:date="2021-11-28T20:18:00Z">
            <w:rPr>
              <w:ins w:id="304" w:author="Пользователь" w:date="2019-07-09T21:28:00Z"/>
              <w:noProof/>
            </w:rPr>
          </w:rPrChange>
        </w:rPr>
      </w:pPr>
    </w:p>
    <w:p w:rsidR="00C81FAD" w:rsidRPr="00B630E5" w:rsidRDefault="00C81FAD" w:rsidP="00C81FAD">
      <w:pPr>
        <w:pStyle w:val="HTML"/>
        <w:shd w:val="clear" w:color="auto" w:fill="F8F9FA"/>
        <w:spacing w:line="660" w:lineRule="atLeast"/>
        <w:rPr>
          <w:ins w:id="305" w:author="Пользователь" w:date="2019-07-09T21:52:00Z"/>
          <w:rFonts w:ascii="inherit" w:hAnsi="inherit"/>
          <w:b/>
          <w:color w:val="222222"/>
          <w:sz w:val="24"/>
          <w:szCs w:val="24"/>
          <w:lang w:val="en-US"/>
          <w:rPrChange w:id="306" w:author="Пользователь" w:date="2021-11-28T20:18:00Z">
            <w:rPr>
              <w:ins w:id="307" w:author="Пользователь" w:date="2019-07-09T21:52:00Z"/>
              <w:rFonts w:ascii="inherit" w:hAnsi="inherit"/>
              <w:color w:val="222222"/>
              <w:sz w:val="54"/>
              <w:szCs w:val="54"/>
            </w:rPr>
          </w:rPrChange>
        </w:rPr>
      </w:pPr>
      <w:ins w:id="308" w:author="Пользователь" w:date="2019-07-09T21:52:00Z">
        <w:r w:rsidRPr="00B630E5">
          <w:rPr>
            <w:rFonts w:ascii="inherit" w:hAnsi="inherit"/>
            <w:b/>
            <w:color w:val="222222"/>
            <w:sz w:val="24"/>
            <w:szCs w:val="24"/>
            <w:lang w:val="en"/>
            <w:rPrChange w:id="309" w:author="Пользователь" w:date="2021-11-28T20:18:00Z">
              <w:rPr>
                <w:rFonts w:ascii="inherit" w:hAnsi="inherit"/>
                <w:color w:val="222222"/>
                <w:sz w:val="54"/>
                <w:szCs w:val="54"/>
                <w:lang w:val="en"/>
              </w:rPr>
            </w:rPrChange>
          </w:rPr>
          <w:t>Auto turn.</w:t>
        </w:r>
      </w:ins>
    </w:p>
    <w:p w:rsidR="00666D03" w:rsidRPr="00B630E5" w:rsidRDefault="00666D03" w:rsidP="00666D03">
      <w:pPr>
        <w:pStyle w:val="ab"/>
        <w:rPr>
          <w:ins w:id="310" w:author="Пользователь" w:date="2019-07-09T21:28:00Z"/>
          <w:noProof/>
          <w:sz w:val="24"/>
          <w:szCs w:val="24"/>
          <w:lang w:val="en-US"/>
          <w:rPrChange w:id="311" w:author="Пользователь" w:date="2021-11-28T20:18:00Z">
            <w:rPr>
              <w:ins w:id="312" w:author="Пользователь" w:date="2019-07-09T21:28:00Z"/>
              <w:noProof/>
            </w:rPr>
          </w:rPrChange>
        </w:rPr>
      </w:pPr>
      <w:ins w:id="313" w:author="Пользователь" w:date="2019-07-09T21:28:00Z">
        <w:r w:rsidRPr="00B630E5">
          <w:rPr>
            <w:noProof/>
            <w:sz w:val="24"/>
            <w:szCs w:val="24"/>
            <w:rPrChange w:id="314" w:author="Пользователь" w:date="2021-11-28T20:18:00Z">
              <w:rPr>
                <w:noProof/>
              </w:rPr>
            </w:rPrChange>
          </w:rPr>
          <w:drawing>
            <wp:inline distT="0" distB="0" distL="0" distR="0" wp14:anchorId="72C672C7" wp14:editId="422E3C32">
              <wp:extent cx="1866900" cy="428625"/>
              <wp:effectExtent l="0" t="0" r="0"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66900" cy="428625"/>
                      </a:xfrm>
                      <a:prstGeom prst="rect">
                        <a:avLst/>
                      </a:prstGeom>
                    </pic:spPr>
                  </pic:pic>
                </a:graphicData>
              </a:graphic>
            </wp:inline>
          </w:drawing>
        </w:r>
      </w:ins>
      <w:ins w:id="315" w:author="Пользователь" w:date="2019-07-09T21:52:00Z">
        <w:r w:rsidR="00C81FAD" w:rsidRPr="00B630E5">
          <w:rPr>
            <w:sz w:val="24"/>
            <w:szCs w:val="24"/>
            <w:lang w:val="en-US"/>
            <w:rPrChange w:id="316" w:author="Пользователь" w:date="2021-11-28T20:18:00Z">
              <w:rPr/>
            </w:rPrChange>
          </w:rPr>
          <w:br/>
        </w:r>
        <w:r w:rsidR="00C81FAD" w:rsidRPr="00B630E5">
          <w:rPr>
            <w:rFonts w:ascii="Arial" w:hAnsi="Arial" w:cs="Arial"/>
            <w:color w:val="222222"/>
            <w:sz w:val="24"/>
            <w:szCs w:val="24"/>
            <w:shd w:val="clear" w:color="auto" w:fill="F8F9FA"/>
            <w:lang w:val="en-US"/>
            <w:rPrChange w:id="317" w:author="Пользователь" w:date="2021-11-28T20:18:00Z">
              <w:rPr>
                <w:rFonts w:ascii="Arial" w:hAnsi="Arial" w:cs="Arial"/>
                <w:color w:val="222222"/>
                <w:shd w:val="clear" w:color="auto" w:fill="F8F9FA"/>
              </w:rPr>
            </w:rPrChange>
          </w:rPr>
          <w:t>If the flag is set, the helicopter will automatically rotate towards the focus of the camera. This works if the player does not press the control keys of the helicopter. Each axis is accounted for separately.</w:t>
        </w:r>
      </w:ins>
    </w:p>
    <w:p w:rsidR="00C81FAD" w:rsidRPr="00B630E5" w:rsidRDefault="00C81FAD" w:rsidP="00666D03">
      <w:pPr>
        <w:pStyle w:val="ab"/>
        <w:rPr>
          <w:ins w:id="318" w:author="Пользователь" w:date="2019-07-09T21:53:00Z"/>
          <w:rFonts w:ascii="Arial" w:hAnsi="Arial" w:cs="Arial"/>
          <w:b/>
          <w:color w:val="222222"/>
          <w:sz w:val="24"/>
          <w:szCs w:val="24"/>
          <w:shd w:val="clear" w:color="auto" w:fill="F8F9FA"/>
          <w:lang w:val="en-US"/>
          <w:rPrChange w:id="319" w:author="Пользователь" w:date="2021-11-28T20:18:00Z">
            <w:rPr>
              <w:ins w:id="320" w:author="Пользователь" w:date="2019-07-09T21:53:00Z"/>
              <w:rFonts w:ascii="Arial" w:hAnsi="Arial" w:cs="Arial"/>
              <w:color w:val="222222"/>
              <w:sz w:val="44"/>
              <w:szCs w:val="44"/>
              <w:shd w:val="clear" w:color="auto" w:fill="F8F9FA"/>
            </w:rPr>
          </w:rPrChange>
        </w:rPr>
      </w:pPr>
      <w:ins w:id="321" w:author="Пользователь" w:date="2019-07-09T21:52:00Z">
        <w:r w:rsidRPr="00B630E5">
          <w:rPr>
            <w:sz w:val="24"/>
            <w:szCs w:val="24"/>
            <w:lang w:val="en-US"/>
            <w:rPrChange w:id="322" w:author="Пользователь" w:date="2021-11-28T20:18:00Z">
              <w:rPr/>
            </w:rPrChange>
          </w:rPr>
          <w:br/>
        </w:r>
        <w:r w:rsidRPr="00B630E5">
          <w:rPr>
            <w:rFonts w:ascii="Arial" w:hAnsi="Arial" w:cs="Arial"/>
            <w:b/>
            <w:color w:val="222222"/>
            <w:sz w:val="24"/>
            <w:szCs w:val="24"/>
            <w:shd w:val="clear" w:color="auto" w:fill="F8F9FA"/>
            <w:lang w:val="en-US"/>
            <w:rPrChange w:id="323" w:author="Пользователь" w:date="2021-11-28T20:18:00Z">
              <w:rPr>
                <w:rFonts w:ascii="Arial" w:hAnsi="Arial" w:cs="Arial"/>
                <w:color w:val="222222"/>
                <w:sz w:val="44"/>
                <w:szCs w:val="44"/>
                <w:shd w:val="clear" w:color="auto" w:fill="F8F9FA"/>
              </w:rPr>
            </w:rPrChange>
          </w:rPr>
          <w:t>Col</w:t>
        </w:r>
      </w:ins>
      <w:ins w:id="324" w:author="Пользователь" w:date="2021-11-28T16:23:00Z">
        <w:r w:rsidR="00376E5F" w:rsidRPr="00B630E5">
          <w:rPr>
            <w:rFonts w:ascii="Arial" w:hAnsi="Arial" w:cs="Arial"/>
            <w:b/>
            <w:color w:val="222222"/>
            <w:sz w:val="24"/>
            <w:szCs w:val="24"/>
            <w:shd w:val="clear" w:color="auto" w:fill="F8F9FA"/>
            <w:lang w:val="en-US"/>
            <w:rPrChange w:id="325" w:author="Пользователь" w:date="2021-11-28T20:18:00Z">
              <w:rPr>
                <w:rFonts w:ascii="Arial" w:hAnsi="Arial" w:cs="Arial"/>
                <w:b/>
                <w:color w:val="222222"/>
                <w:sz w:val="28"/>
                <w:szCs w:val="28"/>
                <w:shd w:val="clear" w:color="auto" w:fill="F8F9FA"/>
                <w:lang w:val="en-US"/>
              </w:rPr>
            </w:rPrChange>
          </w:rPr>
          <w:t>l</w:t>
        </w:r>
      </w:ins>
      <w:ins w:id="326" w:author="Пользователь" w:date="2019-07-09T21:52:00Z">
        <w:r w:rsidRPr="00B630E5">
          <w:rPr>
            <w:rFonts w:ascii="Arial" w:hAnsi="Arial" w:cs="Arial"/>
            <w:b/>
            <w:color w:val="222222"/>
            <w:sz w:val="24"/>
            <w:szCs w:val="24"/>
            <w:shd w:val="clear" w:color="auto" w:fill="F8F9FA"/>
            <w:lang w:val="en-US"/>
            <w:rPrChange w:id="327" w:author="Пользователь" w:date="2021-11-28T20:18:00Z">
              <w:rPr>
                <w:rFonts w:ascii="Arial" w:hAnsi="Arial" w:cs="Arial"/>
                <w:color w:val="222222"/>
                <w:sz w:val="44"/>
                <w:szCs w:val="44"/>
                <w:shd w:val="clear" w:color="auto" w:fill="F8F9FA"/>
              </w:rPr>
            </w:rPrChange>
          </w:rPr>
          <w:t>ider landing.</w:t>
        </w:r>
      </w:ins>
    </w:p>
    <w:p w:rsidR="00666D03" w:rsidRPr="00B630E5" w:rsidRDefault="00666D03" w:rsidP="00666D03">
      <w:pPr>
        <w:pStyle w:val="ab"/>
        <w:rPr>
          <w:ins w:id="328" w:author="Пользователь" w:date="2019-07-09T21:53:00Z"/>
          <w:noProof/>
          <w:sz w:val="24"/>
          <w:szCs w:val="24"/>
          <w:lang w:val="en-US"/>
          <w:rPrChange w:id="329" w:author="Пользователь" w:date="2021-11-28T20:18:00Z">
            <w:rPr>
              <w:ins w:id="330" w:author="Пользователь" w:date="2019-07-09T21:53:00Z"/>
              <w:rFonts w:ascii="Arial" w:hAnsi="Arial" w:cs="Arial"/>
              <w:color w:val="222222"/>
              <w:shd w:val="clear" w:color="auto" w:fill="F8F9FA"/>
            </w:rPr>
          </w:rPrChange>
        </w:rPr>
      </w:pPr>
      <w:ins w:id="331" w:author="Пользователь" w:date="2019-07-09T21:28:00Z">
        <w:r w:rsidRPr="00B630E5">
          <w:rPr>
            <w:noProof/>
            <w:sz w:val="24"/>
            <w:szCs w:val="24"/>
            <w:rPrChange w:id="332" w:author="Пользователь" w:date="2021-11-28T20:18:00Z">
              <w:rPr>
                <w:noProof/>
              </w:rPr>
            </w:rPrChange>
          </w:rPr>
          <w:lastRenderedPageBreak/>
          <w:drawing>
            <wp:inline distT="0" distB="0" distL="0" distR="0" wp14:anchorId="02C82668" wp14:editId="537607E5">
              <wp:extent cx="3629025" cy="542925"/>
              <wp:effectExtent l="0" t="0" r="9525"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9025" cy="542925"/>
                      </a:xfrm>
                      <a:prstGeom prst="rect">
                        <a:avLst/>
                      </a:prstGeom>
                    </pic:spPr>
                  </pic:pic>
                </a:graphicData>
              </a:graphic>
            </wp:inline>
          </w:drawing>
        </w:r>
      </w:ins>
      <w:ins w:id="333" w:author="Пользователь" w:date="2019-07-09T21:53:00Z">
        <w:r w:rsidR="00C81FAD" w:rsidRPr="00B630E5">
          <w:rPr>
            <w:sz w:val="24"/>
            <w:szCs w:val="24"/>
            <w:lang w:val="en-US"/>
            <w:rPrChange w:id="334" w:author="Пользователь" w:date="2021-11-28T20:18:00Z">
              <w:rPr/>
            </w:rPrChange>
          </w:rPr>
          <w:br/>
        </w:r>
        <w:r w:rsidR="00C81FAD" w:rsidRPr="00B630E5">
          <w:rPr>
            <w:rFonts w:ascii="Arial" w:hAnsi="Arial" w:cs="Arial"/>
            <w:color w:val="222222"/>
            <w:sz w:val="24"/>
            <w:szCs w:val="24"/>
            <w:shd w:val="clear" w:color="auto" w:fill="F8F9FA"/>
            <w:lang w:val="en-US"/>
            <w:rPrChange w:id="335" w:author="Пользователь" w:date="2021-11-28T20:18:00Z">
              <w:rPr>
                <w:rFonts w:ascii="Arial" w:hAnsi="Arial" w:cs="Arial"/>
                <w:color w:val="222222"/>
                <w:shd w:val="clear" w:color="auto" w:fill="F8F9FA"/>
              </w:rPr>
            </w:rPrChange>
          </w:rPr>
          <w:t>This co</w:t>
        </w:r>
      </w:ins>
      <w:ins w:id="336" w:author="Пользователь" w:date="2021-11-28T16:23:00Z">
        <w:r w:rsidR="00376E5F" w:rsidRPr="00B630E5">
          <w:rPr>
            <w:rFonts w:ascii="Arial" w:hAnsi="Arial" w:cs="Arial"/>
            <w:color w:val="222222"/>
            <w:sz w:val="24"/>
            <w:szCs w:val="24"/>
            <w:shd w:val="clear" w:color="auto" w:fill="F8F9FA"/>
            <w:lang w:val="en-US"/>
            <w:rPrChange w:id="337" w:author="Пользователь" w:date="2021-11-28T20:18:00Z">
              <w:rPr>
                <w:rFonts w:ascii="Arial" w:hAnsi="Arial" w:cs="Arial"/>
                <w:color w:val="222222"/>
                <w:shd w:val="clear" w:color="auto" w:fill="F8F9FA"/>
                <w:lang w:val="en-US"/>
              </w:rPr>
            </w:rPrChange>
          </w:rPr>
          <w:t>l</w:t>
        </w:r>
      </w:ins>
      <w:ins w:id="338" w:author="Пользователь" w:date="2019-07-09T21:53:00Z">
        <w:r w:rsidR="00C81FAD" w:rsidRPr="00B630E5">
          <w:rPr>
            <w:rFonts w:ascii="Arial" w:hAnsi="Arial" w:cs="Arial"/>
            <w:color w:val="222222"/>
            <w:sz w:val="24"/>
            <w:szCs w:val="24"/>
            <w:shd w:val="clear" w:color="auto" w:fill="F8F9FA"/>
            <w:lang w:val="en-US"/>
            <w:rPrChange w:id="339" w:author="Пользователь" w:date="2021-11-28T20:18:00Z">
              <w:rPr>
                <w:rFonts w:ascii="Arial" w:hAnsi="Arial" w:cs="Arial"/>
                <w:color w:val="222222"/>
                <w:shd w:val="clear" w:color="auto" w:fill="F8F9FA"/>
              </w:rPr>
            </w:rPrChange>
          </w:rPr>
          <w:t>lider serves to determine whether a helicopter has landed or not. In the event that a collider collides with the objects of the scene, the helicopter does not push aside, and the script does not work out the keys for tilting the helicopter.</w:t>
        </w:r>
      </w:ins>
    </w:p>
    <w:p w:rsidR="00C81FAD" w:rsidRPr="00B630E5" w:rsidRDefault="00C81FAD" w:rsidP="00666D03">
      <w:pPr>
        <w:pStyle w:val="ab"/>
        <w:rPr>
          <w:ins w:id="340" w:author="Пользователь" w:date="2019-07-09T21:28:00Z"/>
          <w:noProof/>
          <w:sz w:val="24"/>
          <w:szCs w:val="24"/>
          <w:lang w:val="en-US"/>
          <w:rPrChange w:id="341" w:author="Пользователь" w:date="2021-11-28T20:18:00Z">
            <w:rPr>
              <w:ins w:id="342" w:author="Пользователь" w:date="2019-07-09T21:28:00Z"/>
              <w:noProof/>
            </w:rPr>
          </w:rPrChange>
        </w:rPr>
      </w:pPr>
    </w:p>
    <w:p w:rsidR="009C4A56" w:rsidRPr="00B630E5" w:rsidRDefault="00C81FAD" w:rsidP="00666D03">
      <w:pPr>
        <w:pStyle w:val="ab"/>
        <w:rPr>
          <w:ins w:id="343" w:author="Пользователь" w:date="2019-07-09T22:06:00Z"/>
          <w:rFonts w:ascii="Arial" w:hAnsi="Arial" w:cs="Arial"/>
          <w:b/>
          <w:color w:val="222222"/>
          <w:sz w:val="24"/>
          <w:szCs w:val="24"/>
          <w:shd w:val="clear" w:color="auto" w:fill="F8F9FA"/>
          <w:lang w:val="en-US"/>
          <w:rPrChange w:id="344" w:author="Пользователь" w:date="2021-11-28T20:18:00Z">
            <w:rPr>
              <w:ins w:id="345" w:author="Пользователь" w:date="2019-07-09T22:06:00Z"/>
              <w:rFonts w:ascii="Arial" w:hAnsi="Arial" w:cs="Arial"/>
              <w:b/>
              <w:color w:val="222222"/>
              <w:sz w:val="28"/>
              <w:szCs w:val="28"/>
              <w:shd w:val="clear" w:color="auto" w:fill="F8F9FA"/>
              <w:lang w:val="en-US"/>
            </w:rPr>
          </w:rPrChange>
        </w:rPr>
      </w:pPr>
      <w:ins w:id="346" w:author="Пользователь" w:date="2019-07-09T21:54:00Z">
        <w:r w:rsidRPr="00B630E5">
          <w:rPr>
            <w:sz w:val="24"/>
            <w:szCs w:val="24"/>
            <w:lang w:val="en-US"/>
            <w:rPrChange w:id="347" w:author="Пользователь" w:date="2021-11-28T20:18:00Z">
              <w:rPr/>
            </w:rPrChange>
          </w:rPr>
          <w:br/>
        </w:r>
        <w:r w:rsidRPr="00B630E5">
          <w:rPr>
            <w:rFonts w:ascii="Arial" w:hAnsi="Arial" w:cs="Arial"/>
            <w:b/>
            <w:color w:val="222222"/>
            <w:sz w:val="24"/>
            <w:szCs w:val="24"/>
            <w:shd w:val="clear" w:color="auto" w:fill="F8F9FA"/>
            <w:lang w:val="en-US"/>
            <w:rPrChange w:id="348" w:author="Пользователь" w:date="2021-11-28T20:18:00Z">
              <w:rPr>
                <w:rFonts w:ascii="Arial" w:hAnsi="Arial" w:cs="Arial"/>
                <w:color w:val="222222"/>
                <w:sz w:val="44"/>
                <w:szCs w:val="44"/>
                <w:shd w:val="clear" w:color="auto" w:fill="F8F9FA"/>
              </w:rPr>
            </w:rPrChange>
          </w:rPr>
          <w:t>The intensity of horizontal flight.</w:t>
        </w:r>
      </w:ins>
    </w:p>
    <w:p w:rsidR="00666D03" w:rsidRPr="00B630E5" w:rsidRDefault="00666D03" w:rsidP="00666D03">
      <w:pPr>
        <w:pStyle w:val="ab"/>
        <w:rPr>
          <w:ins w:id="349" w:author="Пользователь" w:date="2019-07-09T21:54:00Z"/>
          <w:noProof/>
          <w:sz w:val="24"/>
          <w:szCs w:val="24"/>
          <w:lang w:val="en-US"/>
          <w:rPrChange w:id="350" w:author="Пользователь" w:date="2021-11-28T20:18:00Z">
            <w:rPr>
              <w:ins w:id="351" w:author="Пользователь" w:date="2019-07-09T21:54:00Z"/>
              <w:rFonts w:ascii="Arial" w:hAnsi="Arial" w:cs="Arial"/>
              <w:color w:val="222222"/>
              <w:shd w:val="clear" w:color="auto" w:fill="F8F9FA"/>
              <w:lang w:val="en-US"/>
            </w:rPr>
          </w:rPrChange>
        </w:rPr>
      </w:pPr>
      <w:ins w:id="352" w:author="Пользователь" w:date="2019-07-09T21:28:00Z">
        <w:r w:rsidRPr="00B630E5">
          <w:rPr>
            <w:b/>
            <w:noProof/>
            <w:sz w:val="24"/>
            <w:szCs w:val="24"/>
            <w:rPrChange w:id="353" w:author="Пользователь" w:date="2021-11-28T20:18:00Z">
              <w:rPr>
                <w:noProof/>
              </w:rPr>
            </w:rPrChange>
          </w:rPr>
          <w:drawing>
            <wp:inline distT="0" distB="0" distL="0" distR="0" wp14:anchorId="7219CB29" wp14:editId="6293D51C">
              <wp:extent cx="2762250" cy="485775"/>
              <wp:effectExtent l="0" t="0" r="0"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2250" cy="485775"/>
                      </a:xfrm>
                      <a:prstGeom prst="rect">
                        <a:avLst/>
                      </a:prstGeom>
                    </pic:spPr>
                  </pic:pic>
                </a:graphicData>
              </a:graphic>
            </wp:inline>
          </w:drawing>
        </w:r>
      </w:ins>
      <w:ins w:id="354" w:author="Пользователь" w:date="2019-07-09T21:54:00Z">
        <w:r w:rsidR="00C81FAD" w:rsidRPr="00B630E5">
          <w:rPr>
            <w:sz w:val="24"/>
            <w:szCs w:val="24"/>
            <w:lang w:val="en-US"/>
            <w:rPrChange w:id="355" w:author="Пользователь" w:date="2021-11-28T20:18:00Z">
              <w:rPr/>
            </w:rPrChange>
          </w:rPr>
          <w:br/>
        </w:r>
        <w:r w:rsidR="00C81FAD" w:rsidRPr="00B630E5">
          <w:rPr>
            <w:rFonts w:ascii="Arial" w:hAnsi="Arial" w:cs="Arial"/>
            <w:color w:val="222222"/>
            <w:sz w:val="24"/>
            <w:szCs w:val="24"/>
            <w:shd w:val="clear" w:color="auto" w:fill="F8F9FA"/>
            <w:lang w:val="en-US"/>
            <w:rPrChange w:id="356" w:author="Пользователь" w:date="2021-11-28T20:18:00Z">
              <w:rPr>
                <w:rFonts w:ascii="Arial" w:hAnsi="Arial" w:cs="Arial"/>
                <w:color w:val="222222"/>
                <w:shd w:val="clear" w:color="auto" w:fill="F8F9FA"/>
              </w:rPr>
            </w:rPrChange>
          </w:rPr>
          <w:t>This value determines how fast the helicopter will move in horizontal planes.</w:t>
        </w:r>
      </w:ins>
    </w:p>
    <w:p w:rsidR="00C81FAD" w:rsidRPr="00B630E5" w:rsidRDefault="00C81FAD" w:rsidP="00666D03">
      <w:pPr>
        <w:pStyle w:val="ab"/>
        <w:rPr>
          <w:ins w:id="357" w:author="Пользователь" w:date="2019-07-09T21:28:00Z"/>
          <w:noProof/>
          <w:sz w:val="24"/>
          <w:szCs w:val="24"/>
          <w:lang w:val="en-US"/>
          <w:rPrChange w:id="358" w:author="Пользователь" w:date="2021-11-28T20:18:00Z">
            <w:rPr>
              <w:ins w:id="359" w:author="Пользователь" w:date="2019-07-09T21:28:00Z"/>
              <w:noProof/>
            </w:rPr>
          </w:rPrChange>
        </w:rPr>
      </w:pPr>
    </w:p>
    <w:p w:rsidR="00C81FAD" w:rsidRPr="00B630E5" w:rsidRDefault="00C81FAD" w:rsidP="00C81FAD">
      <w:pPr>
        <w:pStyle w:val="HTML"/>
        <w:shd w:val="clear" w:color="auto" w:fill="F8F9FA"/>
        <w:spacing w:line="540" w:lineRule="atLeast"/>
        <w:rPr>
          <w:ins w:id="360" w:author="Пользователь" w:date="2019-07-09T21:54:00Z"/>
          <w:rFonts w:ascii="inherit" w:hAnsi="inherit"/>
          <w:b/>
          <w:color w:val="222222"/>
          <w:sz w:val="24"/>
          <w:szCs w:val="24"/>
          <w:lang w:val="en-US"/>
          <w:rPrChange w:id="361" w:author="Пользователь" w:date="2021-11-28T20:18:00Z">
            <w:rPr>
              <w:ins w:id="362" w:author="Пользователь" w:date="2019-07-09T21:54:00Z"/>
              <w:rFonts w:ascii="inherit" w:hAnsi="inherit"/>
              <w:color w:val="222222"/>
              <w:sz w:val="44"/>
              <w:szCs w:val="44"/>
            </w:rPr>
          </w:rPrChange>
        </w:rPr>
      </w:pPr>
      <w:ins w:id="363" w:author="Пользователь" w:date="2019-07-09T21:54:00Z">
        <w:r w:rsidRPr="00B630E5">
          <w:rPr>
            <w:rFonts w:ascii="inherit" w:hAnsi="inherit"/>
            <w:b/>
            <w:color w:val="222222"/>
            <w:sz w:val="24"/>
            <w:szCs w:val="24"/>
            <w:lang w:val="en"/>
            <w:rPrChange w:id="364" w:author="Пользователь" w:date="2021-11-28T20:18:00Z">
              <w:rPr>
                <w:rFonts w:ascii="inherit" w:hAnsi="inherit"/>
                <w:color w:val="222222"/>
                <w:sz w:val="44"/>
                <w:szCs w:val="44"/>
                <w:lang w:val="en"/>
              </w:rPr>
            </w:rPrChange>
          </w:rPr>
          <w:t>Stabilization rate.</w:t>
        </w:r>
      </w:ins>
    </w:p>
    <w:p w:rsidR="00666D03" w:rsidRPr="00B630E5" w:rsidRDefault="00666D03" w:rsidP="00666D03">
      <w:pPr>
        <w:pStyle w:val="ab"/>
        <w:rPr>
          <w:ins w:id="365" w:author="Пользователь" w:date="2019-07-09T21:55:00Z"/>
          <w:noProof/>
          <w:sz w:val="24"/>
          <w:szCs w:val="24"/>
          <w:lang w:val="en-US"/>
          <w:rPrChange w:id="366" w:author="Пользователь" w:date="2021-11-28T20:18:00Z">
            <w:rPr>
              <w:ins w:id="367" w:author="Пользователь" w:date="2019-07-09T21:55:00Z"/>
              <w:rFonts w:ascii="Arial" w:hAnsi="Arial" w:cs="Arial"/>
              <w:color w:val="222222"/>
              <w:shd w:val="clear" w:color="auto" w:fill="F8F9FA"/>
            </w:rPr>
          </w:rPrChange>
        </w:rPr>
      </w:pPr>
      <w:ins w:id="368" w:author="Пользователь" w:date="2019-07-09T21:28:00Z">
        <w:r w:rsidRPr="00B630E5">
          <w:rPr>
            <w:noProof/>
            <w:sz w:val="24"/>
            <w:szCs w:val="24"/>
            <w:rPrChange w:id="369" w:author="Пользователь" w:date="2021-11-28T20:18:00Z">
              <w:rPr>
                <w:noProof/>
              </w:rPr>
            </w:rPrChange>
          </w:rPr>
          <w:drawing>
            <wp:inline distT="0" distB="0" distL="0" distR="0" wp14:anchorId="5C637EB1" wp14:editId="70003F3D">
              <wp:extent cx="2743200" cy="409575"/>
              <wp:effectExtent l="0" t="0" r="0"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3200" cy="409575"/>
                      </a:xfrm>
                      <a:prstGeom prst="rect">
                        <a:avLst/>
                      </a:prstGeom>
                    </pic:spPr>
                  </pic:pic>
                </a:graphicData>
              </a:graphic>
            </wp:inline>
          </w:drawing>
        </w:r>
      </w:ins>
      <w:ins w:id="370" w:author="Пользователь" w:date="2019-07-09T21:55:00Z">
        <w:r w:rsidR="00C81FAD" w:rsidRPr="00B630E5">
          <w:rPr>
            <w:sz w:val="24"/>
            <w:szCs w:val="24"/>
            <w:lang w:val="en-US"/>
            <w:rPrChange w:id="371" w:author="Пользователь" w:date="2021-11-28T20:18:00Z">
              <w:rPr/>
            </w:rPrChange>
          </w:rPr>
          <w:br/>
        </w:r>
        <w:r w:rsidR="00C81FAD" w:rsidRPr="00B630E5">
          <w:rPr>
            <w:rFonts w:ascii="Arial" w:hAnsi="Arial" w:cs="Arial"/>
            <w:color w:val="222222"/>
            <w:sz w:val="24"/>
            <w:szCs w:val="24"/>
            <w:shd w:val="clear" w:color="auto" w:fill="F8F9FA"/>
            <w:lang w:val="en-US"/>
            <w:rPrChange w:id="372" w:author="Пользователь" w:date="2021-11-28T20:18:00Z">
              <w:rPr>
                <w:rFonts w:ascii="Arial" w:hAnsi="Arial" w:cs="Arial"/>
                <w:color w:val="222222"/>
                <w:shd w:val="clear" w:color="auto" w:fill="F8F9FA"/>
              </w:rPr>
            </w:rPrChange>
          </w:rPr>
          <w:t>This value determines how quickly the helicopter will level the tilt along the axes, if the control keys of the helicopter are not pressed. Does not work if Auto Rotate is enabled (Looking == true).</w:t>
        </w:r>
      </w:ins>
    </w:p>
    <w:p w:rsidR="00C81FAD" w:rsidRPr="00B630E5" w:rsidRDefault="00C81FAD" w:rsidP="00666D03">
      <w:pPr>
        <w:pStyle w:val="ab"/>
        <w:rPr>
          <w:ins w:id="373" w:author="Пользователь" w:date="2019-07-09T21:55:00Z"/>
          <w:rFonts w:ascii="Times New Roman" w:hAnsi="Times New Roman" w:cs="Times New Roman"/>
          <w:b/>
          <w:color w:val="222222"/>
          <w:sz w:val="24"/>
          <w:szCs w:val="24"/>
          <w:shd w:val="clear" w:color="auto" w:fill="F8F9FA"/>
          <w:lang w:val="en-US"/>
          <w:rPrChange w:id="374" w:author="Пользователь" w:date="2021-11-28T20:18:00Z">
            <w:rPr>
              <w:ins w:id="375" w:author="Пользователь" w:date="2019-07-09T21:55:00Z"/>
              <w:rFonts w:ascii="Arial" w:hAnsi="Arial" w:cs="Arial"/>
              <w:color w:val="222222"/>
              <w:sz w:val="44"/>
              <w:szCs w:val="44"/>
              <w:shd w:val="clear" w:color="auto" w:fill="F8F9FA"/>
            </w:rPr>
          </w:rPrChange>
        </w:rPr>
      </w:pPr>
      <w:ins w:id="376" w:author="Пользователь" w:date="2019-07-09T21:55:00Z">
        <w:r w:rsidRPr="00B630E5">
          <w:rPr>
            <w:sz w:val="24"/>
            <w:szCs w:val="24"/>
            <w:lang w:val="en-US"/>
            <w:rPrChange w:id="377" w:author="Пользователь" w:date="2021-11-28T20:18:00Z">
              <w:rPr/>
            </w:rPrChange>
          </w:rPr>
          <w:br/>
        </w:r>
        <w:r w:rsidRPr="00B630E5">
          <w:rPr>
            <w:rFonts w:ascii="Times New Roman" w:hAnsi="Times New Roman" w:cs="Times New Roman"/>
            <w:b/>
            <w:color w:val="222222"/>
            <w:sz w:val="24"/>
            <w:szCs w:val="24"/>
            <w:shd w:val="clear" w:color="auto" w:fill="F8F9FA"/>
            <w:lang w:val="en-US"/>
            <w:rPrChange w:id="378" w:author="Пользователь" w:date="2021-11-28T20:18:00Z">
              <w:rPr>
                <w:rFonts w:ascii="Arial" w:hAnsi="Arial" w:cs="Arial"/>
                <w:color w:val="222222"/>
                <w:sz w:val="44"/>
                <w:szCs w:val="44"/>
                <w:shd w:val="clear" w:color="auto" w:fill="F8F9FA"/>
              </w:rPr>
            </w:rPrChange>
          </w:rPr>
          <w:t>Limit lift.</w:t>
        </w:r>
      </w:ins>
    </w:p>
    <w:p w:rsidR="00C81FAD" w:rsidRPr="00B630E5" w:rsidRDefault="00666D03" w:rsidP="00666D03">
      <w:pPr>
        <w:pStyle w:val="ab"/>
        <w:rPr>
          <w:ins w:id="379" w:author="Пользователь" w:date="2019-07-09T21:28:00Z"/>
          <w:rFonts w:ascii="Arial" w:hAnsi="Arial" w:cs="Arial"/>
          <w:color w:val="222222"/>
          <w:sz w:val="24"/>
          <w:szCs w:val="24"/>
          <w:shd w:val="clear" w:color="auto" w:fill="F8F9FA"/>
          <w:lang w:val="en-US"/>
          <w:rPrChange w:id="380" w:author="Пользователь" w:date="2021-11-28T20:18:00Z">
            <w:rPr>
              <w:ins w:id="381" w:author="Пользователь" w:date="2019-07-09T21:28:00Z"/>
              <w:noProof/>
            </w:rPr>
          </w:rPrChange>
        </w:rPr>
      </w:pPr>
      <w:ins w:id="382" w:author="Пользователь" w:date="2019-07-09T21:28:00Z">
        <w:r w:rsidRPr="00B630E5">
          <w:rPr>
            <w:noProof/>
            <w:sz w:val="24"/>
            <w:szCs w:val="24"/>
            <w:rPrChange w:id="383" w:author="Пользователь" w:date="2021-11-28T20:18:00Z">
              <w:rPr>
                <w:noProof/>
              </w:rPr>
            </w:rPrChange>
          </w:rPr>
          <w:drawing>
            <wp:inline distT="0" distB="0" distL="0" distR="0" wp14:anchorId="5486F96D" wp14:editId="591BA496">
              <wp:extent cx="2724150" cy="45720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4150" cy="457200"/>
                      </a:xfrm>
                      <a:prstGeom prst="rect">
                        <a:avLst/>
                      </a:prstGeom>
                    </pic:spPr>
                  </pic:pic>
                </a:graphicData>
              </a:graphic>
            </wp:inline>
          </w:drawing>
        </w:r>
      </w:ins>
      <w:ins w:id="384" w:author="Пользователь" w:date="2019-07-09T21:56:00Z">
        <w:r w:rsidR="00C81FAD" w:rsidRPr="00B630E5">
          <w:rPr>
            <w:sz w:val="24"/>
            <w:szCs w:val="24"/>
            <w:lang w:val="en-US"/>
            <w:rPrChange w:id="385" w:author="Пользователь" w:date="2021-11-28T20:18:00Z">
              <w:rPr/>
            </w:rPrChange>
          </w:rPr>
          <w:br/>
        </w:r>
        <w:r w:rsidR="00C81FAD" w:rsidRPr="00B630E5">
          <w:rPr>
            <w:rFonts w:ascii="Arial" w:hAnsi="Arial" w:cs="Arial"/>
            <w:color w:val="222222"/>
            <w:sz w:val="24"/>
            <w:szCs w:val="24"/>
            <w:shd w:val="clear" w:color="auto" w:fill="F8F9FA"/>
            <w:lang w:val="en-US"/>
            <w:rPrChange w:id="386" w:author="Пользователь" w:date="2021-11-28T20:18:00Z">
              <w:rPr>
                <w:rFonts w:ascii="Arial" w:hAnsi="Arial" w:cs="Arial"/>
                <w:color w:val="222222"/>
                <w:shd w:val="clear" w:color="auto" w:fill="F8F9FA"/>
              </w:rPr>
            </w:rPrChange>
          </w:rPr>
          <w:t>The maximum allowable value of the lifting force of the helicopter. The player can increase or decrease the lift force by scrolling the mouse. This value sets the available range (for example, -10 and 10).</w:t>
        </w:r>
      </w:ins>
    </w:p>
    <w:p w:rsidR="00C81FAD" w:rsidRPr="00B630E5" w:rsidRDefault="00C81FAD" w:rsidP="00C81FAD">
      <w:pPr>
        <w:pStyle w:val="HTML"/>
        <w:shd w:val="clear" w:color="auto" w:fill="F8F9FA"/>
        <w:spacing w:line="540" w:lineRule="atLeast"/>
        <w:rPr>
          <w:ins w:id="387" w:author="Пользователь" w:date="2019-07-09T21:56:00Z"/>
          <w:rFonts w:ascii="inherit" w:hAnsi="inherit"/>
          <w:b/>
          <w:color w:val="222222"/>
          <w:sz w:val="24"/>
          <w:szCs w:val="24"/>
          <w:lang w:val="en-US"/>
          <w:rPrChange w:id="388" w:author="Пользователь" w:date="2021-11-28T20:18:00Z">
            <w:rPr>
              <w:ins w:id="389" w:author="Пользователь" w:date="2019-07-09T21:56:00Z"/>
              <w:rFonts w:ascii="inherit" w:hAnsi="inherit"/>
              <w:color w:val="222222"/>
              <w:sz w:val="44"/>
              <w:szCs w:val="44"/>
            </w:rPr>
          </w:rPrChange>
        </w:rPr>
      </w:pPr>
      <w:ins w:id="390" w:author="Пользователь" w:date="2019-07-09T21:56:00Z">
        <w:r w:rsidRPr="00B630E5">
          <w:rPr>
            <w:rFonts w:ascii="inherit" w:hAnsi="inherit"/>
            <w:b/>
            <w:color w:val="222222"/>
            <w:sz w:val="24"/>
            <w:szCs w:val="24"/>
            <w:lang w:val="en"/>
            <w:rPrChange w:id="391" w:author="Пользователь" w:date="2021-11-28T20:18:00Z">
              <w:rPr>
                <w:rFonts w:ascii="inherit" w:hAnsi="inherit"/>
                <w:color w:val="222222"/>
                <w:sz w:val="44"/>
                <w:szCs w:val="44"/>
                <w:lang w:val="en"/>
              </w:rPr>
            </w:rPrChange>
          </w:rPr>
          <w:t>Correction of the mass of the helicopter.</w:t>
        </w:r>
      </w:ins>
    </w:p>
    <w:p w:rsidR="00666D03" w:rsidRPr="00B630E5" w:rsidRDefault="00666D03" w:rsidP="00666D03">
      <w:pPr>
        <w:pStyle w:val="ab"/>
        <w:rPr>
          <w:ins w:id="392" w:author="Пользователь" w:date="2019-07-09T21:57:00Z"/>
          <w:noProof/>
          <w:sz w:val="24"/>
          <w:szCs w:val="24"/>
          <w:lang w:val="en-US"/>
          <w:rPrChange w:id="393" w:author="Пользователь" w:date="2021-11-28T20:18:00Z">
            <w:rPr>
              <w:ins w:id="394" w:author="Пользователь" w:date="2019-07-09T21:57:00Z"/>
              <w:rFonts w:ascii="Arial" w:hAnsi="Arial" w:cs="Arial"/>
              <w:color w:val="222222"/>
              <w:shd w:val="clear" w:color="auto" w:fill="F8F9FA"/>
            </w:rPr>
          </w:rPrChange>
        </w:rPr>
      </w:pPr>
      <w:ins w:id="395" w:author="Пользователь" w:date="2019-07-09T21:28:00Z">
        <w:r w:rsidRPr="00B630E5">
          <w:rPr>
            <w:noProof/>
            <w:sz w:val="24"/>
            <w:szCs w:val="24"/>
            <w:rPrChange w:id="396" w:author="Пользователь" w:date="2021-11-28T20:18:00Z">
              <w:rPr>
                <w:noProof/>
              </w:rPr>
            </w:rPrChange>
          </w:rPr>
          <w:drawing>
            <wp:inline distT="0" distB="0" distL="0" distR="0" wp14:anchorId="1485EE1B" wp14:editId="710C2C97">
              <wp:extent cx="2752725" cy="428625"/>
              <wp:effectExtent l="0" t="0" r="9525"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52725" cy="428625"/>
                      </a:xfrm>
                      <a:prstGeom prst="rect">
                        <a:avLst/>
                      </a:prstGeom>
                    </pic:spPr>
                  </pic:pic>
                </a:graphicData>
              </a:graphic>
            </wp:inline>
          </w:drawing>
        </w:r>
      </w:ins>
      <w:ins w:id="397" w:author="Пользователь" w:date="2019-07-09T21:56:00Z">
        <w:r w:rsidR="00C81FAD" w:rsidRPr="00B630E5">
          <w:rPr>
            <w:sz w:val="24"/>
            <w:szCs w:val="24"/>
            <w:lang w:val="en-US"/>
            <w:rPrChange w:id="398" w:author="Пользователь" w:date="2021-11-28T20:18:00Z">
              <w:rPr/>
            </w:rPrChange>
          </w:rPr>
          <w:br/>
        </w:r>
        <w:r w:rsidR="00C81FAD" w:rsidRPr="00B630E5">
          <w:rPr>
            <w:rFonts w:ascii="Arial" w:hAnsi="Arial" w:cs="Arial"/>
            <w:color w:val="222222"/>
            <w:sz w:val="24"/>
            <w:szCs w:val="24"/>
            <w:shd w:val="clear" w:color="auto" w:fill="F8F9FA"/>
            <w:lang w:val="en-US"/>
            <w:rPrChange w:id="399" w:author="Пользователь" w:date="2021-11-28T20:18:00Z">
              <w:rPr>
                <w:rFonts w:ascii="Arial" w:hAnsi="Arial" w:cs="Arial"/>
                <w:color w:val="222222"/>
                <w:shd w:val="clear" w:color="auto" w:fill="F8F9FA"/>
              </w:rPr>
            </w:rPrChange>
          </w:rPr>
          <w:t>Since col</w:t>
        </w:r>
      </w:ins>
      <w:ins w:id="400" w:author="Пользователь" w:date="2021-11-28T16:23:00Z">
        <w:r w:rsidR="00376E5F" w:rsidRPr="00B630E5">
          <w:rPr>
            <w:rFonts w:ascii="Arial" w:hAnsi="Arial" w:cs="Arial"/>
            <w:color w:val="222222"/>
            <w:sz w:val="24"/>
            <w:szCs w:val="24"/>
            <w:shd w:val="clear" w:color="auto" w:fill="F8F9FA"/>
            <w:lang w:val="en-US"/>
            <w:rPrChange w:id="401" w:author="Пользователь" w:date="2021-11-28T20:18:00Z">
              <w:rPr>
                <w:rFonts w:ascii="Arial" w:hAnsi="Arial" w:cs="Arial"/>
                <w:color w:val="222222"/>
                <w:shd w:val="clear" w:color="auto" w:fill="F8F9FA"/>
                <w:lang w:val="en-US"/>
              </w:rPr>
            </w:rPrChange>
          </w:rPr>
          <w:t>l</w:t>
        </w:r>
      </w:ins>
      <w:ins w:id="402" w:author="Пользователь" w:date="2019-07-09T21:56:00Z">
        <w:r w:rsidR="00C81FAD" w:rsidRPr="00B630E5">
          <w:rPr>
            <w:rFonts w:ascii="Arial" w:hAnsi="Arial" w:cs="Arial"/>
            <w:color w:val="222222"/>
            <w:sz w:val="24"/>
            <w:szCs w:val="24"/>
            <w:shd w:val="clear" w:color="auto" w:fill="F8F9FA"/>
            <w:lang w:val="en-US"/>
            <w:rPrChange w:id="403" w:author="Пользователь" w:date="2021-11-28T20:18:00Z">
              <w:rPr>
                <w:rFonts w:ascii="Arial" w:hAnsi="Arial" w:cs="Arial"/>
                <w:color w:val="222222"/>
                <w:shd w:val="clear" w:color="auto" w:fill="F8F9FA"/>
              </w:rPr>
            </w:rPrChange>
          </w:rPr>
          <w:t>ider has its influence on the physical model of the helicopter, to maintain the ability to "hang" at the same height, it is necessary to correct the current mass of the helicopter with this value. Change this value after you have set all c</w:t>
        </w:r>
      </w:ins>
      <w:ins w:id="404" w:author="Пользователь" w:date="2021-11-28T16:23:00Z">
        <w:r w:rsidR="00376E5F" w:rsidRPr="00B630E5">
          <w:rPr>
            <w:rFonts w:ascii="Arial" w:hAnsi="Arial" w:cs="Arial"/>
            <w:color w:val="222222"/>
            <w:sz w:val="24"/>
            <w:szCs w:val="24"/>
            <w:shd w:val="clear" w:color="auto" w:fill="F8F9FA"/>
            <w:lang w:val="en-US"/>
            <w:rPrChange w:id="405" w:author="Пользователь" w:date="2021-11-28T20:18:00Z">
              <w:rPr>
                <w:rFonts w:ascii="Arial" w:hAnsi="Arial" w:cs="Arial"/>
                <w:color w:val="222222"/>
                <w:shd w:val="clear" w:color="auto" w:fill="F8F9FA"/>
                <w:lang w:val="en-US"/>
              </w:rPr>
            </w:rPrChange>
          </w:rPr>
          <w:t>o</w:t>
        </w:r>
      </w:ins>
      <w:ins w:id="406" w:author="Пользователь" w:date="2019-07-09T21:56:00Z">
        <w:r w:rsidR="00C81FAD" w:rsidRPr="00B630E5">
          <w:rPr>
            <w:rFonts w:ascii="Arial" w:hAnsi="Arial" w:cs="Arial"/>
            <w:color w:val="222222"/>
            <w:sz w:val="24"/>
            <w:szCs w:val="24"/>
            <w:shd w:val="clear" w:color="auto" w:fill="F8F9FA"/>
            <w:lang w:val="en-US"/>
            <w:rPrChange w:id="407" w:author="Пользователь" w:date="2021-11-28T20:18:00Z">
              <w:rPr>
                <w:rFonts w:ascii="Arial" w:hAnsi="Arial" w:cs="Arial"/>
                <w:color w:val="222222"/>
                <w:shd w:val="clear" w:color="auto" w:fill="F8F9FA"/>
              </w:rPr>
            </w:rPrChange>
          </w:rPr>
          <w:t>l</w:t>
        </w:r>
      </w:ins>
      <w:ins w:id="408" w:author="Пользователь" w:date="2021-11-28T16:23:00Z">
        <w:r w:rsidR="00376E5F" w:rsidRPr="00B630E5">
          <w:rPr>
            <w:rFonts w:ascii="Arial" w:hAnsi="Arial" w:cs="Arial"/>
            <w:color w:val="222222"/>
            <w:sz w:val="24"/>
            <w:szCs w:val="24"/>
            <w:shd w:val="clear" w:color="auto" w:fill="F8F9FA"/>
            <w:lang w:val="en-US"/>
            <w:rPrChange w:id="409" w:author="Пользователь" w:date="2021-11-28T20:18:00Z">
              <w:rPr>
                <w:rFonts w:ascii="Arial" w:hAnsi="Arial" w:cs="Arial"/>
                <w:color w:val="222222"/>
                <w:shd w:val="clear" w:color="auto" w:fill="F8F9FA"/>
                <w:lang w:val="en-US"/>
              </w:rPr>
            </w:rPrChange>
          </w:rPr>
          <w:t>l</w:t>
        </w:r>
      </w:ins>
      <w:ins w:id="410" w:author="Пользователь" w:date="2019-07-09T21:56:00Z">
        <w:r w:rsidR="00C81FAD" w:rsidRPr="00B630E5">
          <w:rPr>
            <w:rFonts w:ascii="Arial" w:hAnsi="Arial" w:cs="Arial"/>
            <w:color w:val="222222"/>
            <w:sz w:val="24"/>
            <w:szCs w:val="24"/>
            <w:shd w:val="clear" w:color="auto" w:fill="F8F9FA"/>
            <w:lang w:val="en-US"/>
            <w:rPrChange w:id="411" w:author="Пользователь" w:date="2021-11-28T20:18:00Z">
              <w:rPr>
                <w:rFonts w:ascii="Arial" w:hAnsi="Arial" w:cs="Arial"/>
                <w:color w:val="222222"/>
                <w:shd w:val="clear" w:color="auto" w:fill="F8F9FA"/>
              </w:rPr>
            </w:rPrChange>
          </w:rPr>
          <w:t xml:space="preserve">iders and configure all other parameters of the helicopter. Stay on the stable hovering of the helicopter with the variable </w:t>
        </w:r>
        <w:proofErr w:type="spellStart"/>
        <w:r w:rsidR="00C81FAD" w:rsidRPr="00B630E5">
          <w:rPr>
            <w:rFonts w:ascii="Arial" w:hAnsi="Arial" w:cs="Arial"/>
            <w:color w:val="222222"/>
            <w:sz w:val="24"/>
            <w:szCs w:val="24"/>
            <w:shd w:val="clear" w:color="auto" w:fill="F8F9FA"/>
            <w:lang w:val="en-US"/>
            <w:rPrChange w:id="412" w:author="Пользователь" w:date="2021-11-28T20:18:00Z">
              <w:rPr>
                <w:rFonts w:ascii="Arial" w:hAnsi="Arial" w:cs="Arial"/>
                <w:color w:val="222222"/>
                <w:shd w:val="clear" w:color="auto" w:fill="F8F9FA"/>
              </w:rPr>
            </w:rPrChange>
          </w:rPr>
          <w:t>UpForce</w:t>
        </w:r>
        <w:proofErr w:type="spellEnd"/>
        <w:r w:rsidR="00C81FAD" w:rsidRPr="00B630E5">
          <w:rPr>
            <w:rFonts w:ascii="Arial" w:hAnsi="Arial" w:cs="Arial"/>
            <w:color w:val="222222"/>
            <w:sz w:val="24"/>
            <w:szCs w:val="24"/>
            <w:shd w:val="clear" w:color="auto" w:fill="F8F9FA"/>
            <w:lang w:val="en-US"/>
            <w:rPrChange w:id="413" w:author="Пользователь" w:date="2021-11-28T20:18:00Z">
              <w:rPr>
                <w:rFonts w:ascii="Arial" w:hAnsi="Arial" w:cs="Arial"/>
                <w:color w:val="222222"/>
                <w:shd w:val="clear" w:color="auto" w:fill="F8F9FA"/>
              </w:rPr>
            </w:rPrChange>
          </w:rPr>
          <w:t xml:space="preserve"> == 0.</w:t>
        </w:r>
      </w:ins>
    </w:p>
    <w:p w:rsidR="00C81FAD" w:rsidRPr="00B630E5" w:rsidRDefault="00C81FAD" w:rsidP="00666D03">
      <w:pPr>
        <w:pStyle w:val="ab"/>
        <w:rPr>
          <w:ins w:id="414" w:author="Пользователь" w:date="2019-07-09T21:57:00Z"/>
          <w:rFonts w:ascii="Arial" w:hAnsi="Arial" w:cs="Arial"/>
          <w:b/>
          <w:color w:val="222222"/>
          <w:sz w:val="24"/>
          <w:szCs w:val="24"/>
          <w:shd w:val="clear" w:color="auto" w:fill="F8F9FA"/>
          <w:lang w:val="en-US"/>
          <w:rPrChange w:id="415" w:author="Пользователь" w:date="2021-11-28T20:18:00Z">
            <w:rPr>
              <w:ins w:id="416" w:author="Пользователь" w:date="2019-07-09T21:57:00Z"/>
              <w:rFonts w:ascii="Arial" w:hAnsi="Arial" w:cs="Arial"/>
              <w:color w:val="222222"/>
              <w:sz w:val="44"/>
              <w:szCs w:val="44"/>
              <w:shd w:val="clear" w:color="auto" w:fill="F8F9FA"/>
            </w:rPr>
          </w:rPrChange>
        </w:rPr>
      </w:pPr>
      <w:ins w:id="417" w:author="Пользователь" w:date="2019-07-09T21:57:00Z">
        <w:r w:rsidRPr="00B630E5">
          <w:rPr>
            <w:sz w:val="24"/>
            <w:szCs w:val="24"/>
            <w:lang w:val="en-US"/>
            <w:rPrChange w:id="418" w:author="Пользователь" w:date="2021-11-28T20:18:00Z">
              <w:rPr/>
            </w:rPrChange>
          </w:rPr>
          <w:br/>
        </w:r>
        <w:r w:rsidRPr="00B630E5">
          <w:rPr>
            <w:rFonts w:ascii="Arial" w:hAnsi="Arial" w:cs="Arial"/>
            <w:b/>
            <w:color w:val="222222"/>
            <w:sz w:val="24"/>
            <w:szCs w:val="24"/>
            <w:shd w:val="clear" w:color="auto" w:fill="F8F9FA"/>
            <w:lang w:val="en-US"/>
            <w:rPrChange w:id="419" w:author="Пользователь" w:date="2021-11-28T20:18:00Z">
              <w:rPr>
                <w:rFonts w:ascii="Arial" w:hAnsi="Arial" w:cs="Arial"/>
                <w:color w:val="222222"/>
                <w:sz w:val="44"/>
                <w:szCs w:val="44"/>
                <w:shd w:val="clear" w:color="auto" w:fill="F8F9FA"/>
              </w:rPr>
            </w:rPrChange>
          </w:rPr>
          <w:t>Maximum height.</w:t>
        </w:r>
      </w:ins>
    </w:p>
    <w:p w:rsidR="00666D03" w:rsidRPr="00B630E5" w:rsidRDefault="00666D03" w:rsidP="00666D03">
      <w:pPr>
        <w:pStyle w:val="ab"/>
        <w:rPr>
          <w:ins w:id="420" w:author="Пользователь" w:date="2019-07-09T21:57:00Z"/>
          <w:noProof/>
          <w:sz w:val="24"/>
          <w:szCs w:val="24"/>
          <w:lang w:val="en-US"/>
          <w:rPrChange w:id="421" w:author="Пользователь" w:date="2021-11-28T20:18:00Z">
            <w:rPr>
              <w:ins w:id="422" w:author="Пользователь" w:date="2019-07-09T21:57:00Z"/>
              <w:rFonts w:ascii="Arial" w:hAnsi="Arial" w:cs="Arial"/>
              <w:color w:val="222222"/>
              <w:shd w:val="clear" w:color="auto" w:fill="F8F9FA"/>
            </w:rPr>
          </w:rPrChange>
        </w:rPr>
      </w:pPr>
      <w:ins w:id="423" w:author="Пользователь" w:date="2019-07-09T21:28:00Z">
        <w:r w:rsidRPr="00B630E5">
          <w:rPr>
            <w:noProof/>
            <w:sz w:val="24"/>
            <w:szCs w:val="24"/>
            <w:rPrChange w:id="424" w:author="Пользователь" w:date="2021-11-28T20:18:00Z">
              <w:rPr>
                <w:noProof/>
              </w:rPr>
            </w:rPrChange>
          </w:rPr>
          <w:drawing>
            <wp:inline distT="0" distB="0" distL="0" distR="0" wp14:anchorId="7B179231" wp14:editId="52504D06">
              <wp:extent cx="2743200" cy="47625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3200" cy="476250"/>
                      </a:xfrm>
                      <a:prstGeom prst="rect">
                        <a:avLst/>
                      </a:prstGeom>
                    </pic:spPr>
                  </pic:pic>
                </a:graphicData>
              </a:graphic>
            </wp:inline>
          </w:drawing>
        </w:r>
      </w:ins>
      <w:ins w:id="425" w:author="Пользователь" w:date="2019-07-09T21:57:00Z">
        <w:r w:rsidR="00C81FAD" w:rsidRPr="00B630E5">
          <w:rPr>
            <w:sz w:val="24"/>
            <w:szCs w:val="24"/>
            <w:lang w:val="en-US"/>
            <w:rPrChange w:id="426" w:author="Пользователь" w:date="2021-11-28T20:18:00Z">
              <w:rPr/>
            </w:rPrChange>
          </w:rPr>
          <w:br/>
        </w:r>
        <w:r w:rsidR="00C81FAD" w:rsidRPr="00B630E5">
          <w:rPr>
            <w:rFonts w:ascii="Arial" w:hAnsi="Arial" w:cs="Arial"/>
            <w:color w:val="222222"/>
            <w:sz w:val="24"/>
            <w:szCs w:val="24"/>
            <w:shd w:val="clear" w:color="auto" w:fill="F8F9FA"/>
            <w:lang w:val="en-US"/>
            <w:rPrChange w:id="427" w:author="Пользователь" w:date="2021-11-28T20:18:00Z">
              <w:rPr>
                <w:rFonts w:ascii="Arial" w:hAnsi="Arial" w:cs="Arial"/>
                <w:color w:val="222222"/>
                <w:shd w:val="clear" w:color="auto" w:fill="F8F9FA"/>
              </w:rPr>
            </w:rPrChange>
          </w:rPr>
          <w:t xml:space="preserve">Set limits for the maximum height that a helicopter can climb in your game. Do not forget that if the helicopter will use Radio Altitude then the maximum height will be calculated from the obstacles under it and this value may not coincide with the current value of </w:t>
        </w:r>
        <w:proofErr w:type="spellStart"/>
        <w:r w:rsidR="00C81FAD" w:rsidRPr="00B630E5">
          <w:rPr>
            <w:rFonts w:ascii="Arial" w:hAnsi="Arial" w:cs="Arial"/>
            <w:color w:val="222222"/>
            <w:sz w:val="24"/>
            <w:szCs w:val="24"/>
            <w:shd w:val="clear" w:color="auto" w:fill="F8F9FA"/>
            <w:lang w:val="en-US"/>
            <w:rPrChange w:id="428" w:author="Пользователь" w:date="2021-11-28T20:18:00Z">
              <w:rPr>
                <w:rFonts w:ascii="Arial" w:hAnsi="Arial" w:cs="Arial"/>
                <w:color w:val="222222"/>
                <w:shd w:val="clear" w:color="auto" w:fill="F8F9FA"/>
              </w:rPr>
            </w:rPrChange>
          </w:rPr>
          <w:t>Transform.position.y</w:t>
        </w:r>
        <w:proofErr w:type="spellEnd"/>
        <w:r w:rsidR="00C81FAD" w:rsidRPr="00B630E5">
          <w:rPr>
            <w:rFonts w:ascii="Arial" w:hAnsi="Arial" w:cs="Arial"/>
            <w:color w:val="222222"/>
            <w:sz w:val="24"/>
            <w:szCs w:val="24"/>
            <w:shd w:val="clear" w:color="auto" w:fill="F8F9FA"/>
            <w:lang w:val="en-US"/>
            <w:rPrChange w:id="429" w:author="Пользователь" w:date="2021-11-28T20:18:00Z">
              <w:rPr>
                <w:rFonts w:ascii="Arial" w:hAnsi="Arial" w:cs="Arial"/>
                <w:color w:val="222222"/>
                <w:shd w:val="clear" w:color="auto" w:fill="F8F9FA"/>
              </w:rPr>
            </w:rPrChange>
          </w:rPr>
          <w:t>.</w:t>
        </w:r>
      </w:ins>
    </w:p>
    <w:p w:rsidR="00C81FAD" w:rsidRPr="00B630E5" w:rsidRDefault="00C81FAD" w:rsidP="00666D03">
      <w:pPr>
        <w:pStyle w:val="ab"/>
        <w:rPr>
          <w:ins w:id="430" w:author="Пользователь" w:date="2019-07-09T22:24:00Z"/>
          <w:noProof/>
          <w:sz w:val="24"/>
          <w:szCs w:val="24"/>
          <w:lang w:val="en-US"/>
          <w:rPrChange w:id="431" w:author="Пользователь" w:date="2021-11-28T20:18:00Z">
            <w:rPr>
              <w:ins w:id="432" w:author="Пользователь" w:date="2019-07-09T22:24:00Z"/>
              <w:noProof/>
              <w:lang w:val="en-US"/>
            </w:rPr>
          </w:rPrChange>
        </w:rPr>
      </w:pPr>
    </w:p>
    <w:p w:rsidR="004969D6" w:rsidRPr="00B630E5" w:rsidRDefault="004969D6" w:rsidP="00666D03">
      <w:pPr>
        <w:pStyle w:val="ab"/>
        <w:rPr>
          <w:ins w:id="433" w:author="Пользователь" w:date="2019-07-09T21:28:00Z"/>
          <w:noProof/>
          <w:sz w:val="24"/>
          <w:szCs w:val="24"/>
          <w:lang w:val="en-US"/>
          <w:rPrChange w:id="434" w:author="Пользователь" w:date="2021-11-28T20:18:00Z">
            <w:rPr>
              <w:ins w:id="435" w:author="Пользователь" w:date="2019-07-09T21:28:00Z"/>
              <w:noProof/>
            </w:rPr>
          </w:rPrChange>
        </w:rPr>
      </w:pPr>
    </w:p>
    <w:p w:rsidR="004969D6" w:rsidRPr="00B630E5" w:rsidRDefault="004969D6" w:rsidP="00666D03">
      <w:pPr>
        <w:pStyle w:val="ab"/>
        <w:rPr>
          <w:ins w:id="436" w:author="Пользователь" w:date="2019-07-09T22:24:00Z"/>
          <w:sz w:val="24"/>
          <w:szCs w:val="24"/>
          <w:lang w:val="en-US"/>
          <w:rPrChange w:id="437" w:author="Пользователь" w:date="2021-11-28T20:18:00Z">
            <w:rPr>
              <w:ins w:id="438" w:author="Пользователь" w:date="2019-07-09T22:24:00Z"/>
            </w:rPr>
          </w:rPrChange>
        </w:rPr>
      </w:pPr>
    </w:p>
    <w:p w:rsidR="00C81FAD" w:rsidRPr="00B630E5" w:rsidRDefault="00C81FAD" w:rsidP="00666D03">
      <w:pPr>
        <w:pStyle w:val="ab"/>
        <w:rPr>
          <w:ins w:id="439" w:author="Пользователь" w:date="2019-07-09T21:58:00Z"/>
          <w:rFonts w:ascii="Arial" w:hAnsi="Arial" w:cs="Arial"/>
          <w:b/>
          <w:color w:val="222222"/>
          <w:sz w:val="24"/>
          <w:szCs w:val="24"/>
          <w:shd w:val="clear" w:color="auto" w:fill="F8F9FA"/>
          <w:lang w:val="en-US"/>
          <w:rPrChange w:id="440" w:author="Пользователь" w:date="2021-11-28T20:18:00Z">
            <w:rPr>
              <w:ins w:id="441" w:author="Пользователь" w:date="2019-07-09T21:58:00Z"/>
              <w:rFonts w:ascii="Arial" w:hAnsi="Arial" w:cs="Arial"/>
              <w:color w:val="222222"/>
              <w:sz w:val="44"/>
              <w:szCs w:val="44"/>
              <w:shd w:val="clear" w:color="auto" w:fill="F8F9FA"/>
            </w:rPr>
          </w:rPrChange>
        </w:rPr>
      </w:pPr>
      <w:ins w:id="442" w:author="Пользователь" w:date="2019-07-09T21:58:00Z">
        <w:r w:rsidRPr="00B630E5">
          <w:rPr>
            <w:sz w:val="24"/>
            <w:szCs w:val="24"/>
            <w:lang w:val="en-US"/>
            <w:rPrChange w:id="443" w:author="Пользователь" w:date="2021-11-28T20:18:00Z">
              <w:rPr/>
            </w:rPrChange>
          </w:rPr>
          <w:br/>
        </w:r>
        <w:r w:rsidRPr="00B630E5">
          <w:rPr>
            <w:rFonts w:ascii="Arial" w:hAnsi="Arial" w:cs="Arial"/>
            <w:b/>
            <w:color w:val="222222"/>
            <w:sz w:val="24"/>
            <w:szCs w:val="24"/>
            <w:shd w:val="clear" w:color="auto" w:fill="F8F9FA"/>
            <w:lang w:val="en-US"/>
            <w:rPrChange w:id="444" w:author="Пользователь" w:date="2021-11-28T20:18:00Z">
              <w:rPr>
                <w:rFonts w:ascii="Arial" w:hAnsi="Arial" w:cs="Arial"/>
                <w:color w:val="222222"/>
                <w:sz w:val="44"/>
                <w:szCs w:val="44"/>
                <w:shd w:val="clear" w:color="auto" w:fill="F8F9FA"/>
              </w:rPr>
            </w:rPrChange>
          </w:rPr>
          <w:t>Repulsive force.</w:t>
        </w:r>
      </w:ins>
    </w:p>
    <w:p w:rsidR="00666D03" w:rsidRPr="00B630E5" w:rsidRDefault="00666D03" w:rsidP="00666D03">
      <w:pPr>
        <w:pStyle w:val="ab"/>
        <w:rPr>
          <w:ins w:id="445" w:author="Пользователь" w:date="2019-07-09T21:58:00Z"/>
          <w:noProof/>
          <w:sz w:val="24"/>
          <w:szCs w:val="24"/>
          <w:lang w:val="en-US"/>
          <w:rPrChange w:id="446" w:author="Пользователь" w:date="2021-11-28T20:18:00Z">
            <w:rPr>
              <w:ins w:id="447" w:author="Пользователь" w:date="2019-07-09T21:58:00Z"/>
              <w:rFonts w:ascii="Arial" w:hAnsi="Arial" w:cs="Arial"/>
              <w:color w:val="222222"/>
              <w:shd w:val="clear" w:color="auto" w:fill="F8F9FA"/>
            </w:rPr>
          </w:rPrChange>
        </w:rPr>
      </w:pPr>
      <w:ins w:id="448" w:author="Пользователь" w:date="2019-07-09T21:28:00Z">
        <w:r w:rsidRPr="00B630E5">
          <w:rPr>
            <w:noProof/>
            <w:sz w:val="24"/>
            <w:szCs w:val="24"/>
            <w:rPrChange w:id="449" w:author="Пользователь" w:date="2021-11-28T20:18:00Z">
              <w:rPr>
                <w:noProof/>
              </w:rPr>
            </w:rPrChange>
          </w:rPr>
          <w:drawing>
            <wp:inline distT="0" distB="0" distL="0" distR="0" wp14:anchorId="6DA7B652" wp14:editId="560A4B25">
              <wp:extent cx="2705100" cy="47625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05100" cy="476250"/>
                      </a:xfrm>
                      <a:prstGeom prst="rect">
                        <a:avLst/>
                      </a:prstGeom>
                    </pic:spPr>
                  </pic:pic>
                </a:graphicData>
              </a:graphic>
            </wp:inline>
          </w:drawing>
        </w:r>
      </w:ins>
      <w:ins w:id="450" w:author="Пользователь" w:date="2019-07-09T21:58:00Z">
        <w:r w:rsidR="00C81FAD" w:rsidRPr="00B630E5">
          <w:rPr>
            <w:sz w:val="24"/>
            <w:szCs w:val="24"/>
            <w:lang w:val="en-US"/>
            <w:rPrChange w:id="451" w:author="Пользователь" w:date="2021-11-28T20:18:00Z">
              <w:rPr/>
            </w:rPrChange>
          </w:rPr>
          <w:br/>
        </w:r>
        <w:r w:rsidR="00C81FAD" w:rsidRPr="00B630E5">
          <w:rPr>
            <w:rFonts w:ascii="Arial" w:hAnsi="Arial" w:cs="Arial"/>
            <w:color w:val="222222"/>
            <w:sz w:val="24"/>
            <w:szCs w:val="24"/>
            <w:shd w:val="clear" w:color="auto" w:fill="F8F9FA"/>
            <w:lang w:val="en-US"/>
            <w:rPrChange w:id="452" w:author="Пользователь" w:date="2021-11-28T20:18:00Z">
              <w:rPr>
                <w:rFonts w:ascii="Arial" w:hAnsi="Arial" w:cs="Arial"/>
                <w:color w:val="222222"/>
                <w:shd w:val="clear" w:color="auto" w:fill="F8F9FA"/>
              </w:rPr>
            </w:rPrChange>
          </w:rPr>
          <w:t>The force with which the helicopter will push off from an obstacle in the event of a collision. This works for all collectors except Landing Collider.</w:t>
        </w:r>
      </w:ins>
    </w:p>
    <w:p w:rsidR="00C81FAD" w:rsidRPr="00B630E5" w:rsidRDefault="00C81FAD" w:rsidP="00666D03">
      <w:pPr>
        <w:pStyle w:val="ab"/>
        <w:rPr>
          <w:ins w:id="453" w:author="Пользователь" w:date="2019-07-09T21:28:00Z"/>
          <w:noProof/>
          <w:sz w:val="24"/>
          <w:szCs w:val="24"/>
          <w:lang w:val="en-US"/>
          <w:rPrChange w:id="454" w:author="Пользователь" w:date="2021-11-28T20:18:00Z">
            <w:rPr>
              <w:ins w:id="455" w:author="Пользователь" w:date="2019-07-09T21:28:00Z"/>
              <w:noProof/>
            </w:rPr>
          </w:rPrChange>
        </w:rPr>
      </w:pPr>
    </w:p>
    <w:p w:rsidR="009C4A56" w:rsidRPr="00B630E5" w:rsidRDefault="00C81FAD" w:rsidP="00666D03">
      <w:pPr>
        <w:pStyle w:val="ab"/>
        <w:rPr>
          <w:ins w:id="456" w:author="Пользователь" w:date="2019-07-09T22:05:00Z"/>
          <w:rFonts w:ascii="Arial" w:hAnsi="Arial" w:cs="Arial"/>
          <w:b/>
          <w:color w:val="222222"/>
          <w:sz w:val="24"/>
          <w:szCs w:val="24"/>
          <w:shd w:val="clear" w:color="auto" w:fill="F8F9FA"/>
          <w:lang w:val="en-US"/>
          <w:rPrChange w:id="457" w:author="Пользователь" w:date="2021-11-28T20:18:00Z">
            <w:rPr>
              <w:ins w:id="458" w:author="Пользователь" w:date="2019-07-09T22:05:00Z"/>
              <w:rFonts w:ascii="Arial" w:hAnsi="Arial" w:cs="Arial"/>
              <w:b/>
              <w:color w:val="222222"/>
              <w:sz w:val="28"/>
              <w:szCs w:val="28"/>
              <w:shd w:val="clear" w:color="auto" w:fill="F8F9FA"/>
              <w:lang w:val="en-US"/>
            </w:rPr>
          </w:rPrChange>
        </w:rPr>
      </w:pPr>
      <w:ins w:id="459" w:author="Пользователь" w:date="2019-07-09T21:58:00Z">
        <w:r w:rsidRPr="00B630E5">
          <w:rPr>
            <w:sz w:val="24"/>
            <w:szCs w:val="24"/>
            <w:lang w:val="en-US"/>
            <w:rPrChange w:id="460" w:author="Пользователь" w:date="2021-11-28T20:18:00Z">
              <w:rPr/>
            </w:rPrChange>
          </w:rPr>
          <w:lastRenderedPageBreak/>
          <w:br/>
        </w:r>
        <w:r w:rsidRPr="00B630E5">
          <w:rPr>
            <w:rFonts w:ascii="Arial" w:hAnsi="Arial" w:cs="Arial"/>
            <w:b/>
            <w:color w:val="222222"/>
            <w:sz w:val="24"/>
            <w:szCs w:val="24"/>
            <w:shd w:val="clear" w:color="auto" w:fill="F8F9FA"/>
            <w:lang w:val="en-US"/>
            <w:rPrChange w:id="461" w:author="Пользователь" w:date="2021-11-28T20:18:00Z">
              <w:rPr>
                <w:rFonts w:ascii="Arial" w:hAnsi="Arial" w:cs="Arial"/>
                <w:color w:val="222222"/>
                <w:sz w:val="44"/>
                <w:szCs w:val="44"/>
                <w:shd w:val="clear" w:color="auto" w:fill="F8F9FA"/>
              </w:rPr>
            </w:rPrChange>
          </w:rPr>
          <w:t>The sensitivity of the scroll mouse.</w:t>
        </w:r>
      </w:ins>
    </w:p>
    <w:p w:rsidR="00666D03" w:rsidRPr="00B630E5" w:rsidRDefault="00666D03" w:rsidP="00666D03">
      <w:pPr>
        <w:pStyle w:val="ab"/>
        <w:rPr>
          <w:ins w:id="462" w:author="Пользователь" w:date="2019-07-09T21:28:00Z"/>
          <w:b/>
          <w:noProof/>
          <w:sz w:val="24"/>
          <w:szCs w:val="24"/>
          <w:lang w:val="en-US"/>
          <w:rPrChange w:id="463" w:author="Пользователь" w:date="2021-11-28T20:18:00Z">
            <w:rPr>
              <w:ins w:id="464" w:author="Пользователь" w:date="2019-07-09T21:28:00Z"/>
              <w:noProof/>
            </w:rPr>
          </w:rPrChange>
        </w:rPr>
      </w:pPr>
      <w:ins w:id="465" w:author="Пользователь" w:date="2019-07-09T21:28:00Z">
        <w:r w:rsidRPr="00B630E5">
          <w:rPr>
            <w:b/>
            <w:noProof/>
            <w:sz w:val="24"/>
            <w:szCs w:val="24"/>
            <w:rPrChange w:id="466" w:author="Пользователь" w:date="2021-11-28T20:18:00Z">
              <w:rPr>
                <w:noProof/>
              </w:rPr>
            </w:rPrChange>
          </w:rPr>
          <w:drawing>
            <wp:inline distT="0" distB="0" distL="0" distR="0" wp14:anchorId="63F19EE2" wp14:editId="47693924">
              <wp:extent cx="2733675" cy="466725"/>
              <wp:effectExtent l="0" t="0" r="9525"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33675" cy="466725"/>
                      </a:xfrm>
                      <a:prstGeom prst="rect">
                        <a:avLst/>
                      </a:prstGeom>
                    </pic:spPr>
                  </pic:pic>
                </a:graphicData>
              </a:graphic>
            </wp:inline>
          </w:drawing>
        </w:r>
      </w:ins>
    </w:p>
    <w:p w:rsidR="00666D03" w:rsidRPr="00B630E5" w:rsidRDefault="00666D03" w:rsidP="00666D03">
      <w:pPr>
        <w:pStyle w:val="ab"/>
        <w:rPr>
          <w:ins w:id="467" w:author="Пользователь" w:date="2019-07-09T21:28:00Z"/>
          <w:noProof/>
          <w:sz w:val="24"/>
          <w:szCs w:val="24"/>
          <w:lang w:val="en-US"/>
          <w:rPrChange w:id="468" w:author="Пользователь" w:date="2021-11-28T20:18:00Z">
            <w:rPr>
              <w:ins w:id="469" w:author="Пользователь" w:date="2019-07-09T21:28:00Z"/>
              <w:noProof/>
            </w:rPr>
          </w:rPrChange>
        </w:rPr>
      </w:pPr>
    </w:p>
    <w:p w:rsidR="00C81FAD" w:rsidRPr="00B630E5" w:rsidRDefault="00C81FAD" w:rsidP="00C81FAD">
      <w:pPr>
        <w:pStyle w:val="HTML"/>
        <w:shd w:val="clear" w:color="auto" w:fill="F8F9FA"/>
        <w:spacing w:line="540" w:lineRule="atLeast"/>
        <w:rPr>
          <w:ins w:id="470" w:author="Пользователь" w:date="2019-07-09T21:59:00Z"/>
          <w:rFonts w:ascii="inherit" w:hAnsi="inherit"/>
          <w:b/>
          <w:color w:val="222222"/>
          <w:sz w:val="24"/>
          <w:szCs w:val="24"/>
          <w:lang w:val="en-US"/>
          <w:rPrChange w:id="471" w:author="Пользователь" w:date="2021-11-28T20:18:00Z">
            <w:rPr>
              <w:ins w:id="472" w:author="Пользователь" w:date="2019-07-09T21:59:00Z"/>
              <w:rFonts w:ascii="inherit" w:hAnsi="inherit"/>
              <w:color w:val="222222"/>
              <w:sz w:val="44"/>
              <w:szCs w:val="44"/>
            </w:rPr>
          </w:rPrChange>
        </w:rPr>
      </w:pPr>
      <w:ins w:id="473" w:author="Пользователь" w:date="2019-07-09T21:59:00Z">
        <w:r w:rsidRPr="00B630E5">
          <w:rPr>
            <w:rFonts w:ascii="inherit" w:hAnsi="inherit"/>
            <w:b/>
            <w:color w:val="222222"/>
            <w:sz w:val="24"/>
            <w:szCs w:val="24"/>
            <w:lang w:val="en"/>
            <w:rPrChange w:id="474" w:author="Пользователь" w:date="2021-11-28T20:18:00Z">
              <w:rPr>
                <w:rFonts w:ascii="inherit" w:hAnsi="inherit"/>
                <w:color w:val="222222"/>
                <w:sz w:val="44"/>
                <w:szCs w:val="44"/>
                <w:lang w:val="en"/>
              </w:rPr>
            </w:rPrChange>
          </w:rPr>
          <w:t>Collision mask under the helicopter.</w:t>
        </w:r>
      </w:ins>
    </w:p>
    <w:p w:rsidR="00666D03" w:rsidRPr="00B630E5" w:rsidRDefault="00666D03" w:rsidP="00666D03">
      <w:pPr>
        <w:pStyle w:val="ab"/>
        <w:rPr>
          <w:ins w:id="475" w:author="Пользователь" w:date="2019-07-09T21:59:00Z"/>
          <w:noProof/>
          <w:sz w:val="24"/>
          <w:szCs w:val="24"/>
          <w:lang w:val="en-US"/>
          <w:rPrChange w:id="476" w:author="Пользователь" w:date="2021-11-28T20:18:00Z">
            <w:rPr>
              <w:ins w:id="477" w:author="Пользователь" w:date="2019-07-09T21:59:00Z"/>
              <w:rFonts w:ascii="Arial" w:hAnsi="Arial" w:cs="Arial"/>
              <w:color w:val="222222"/>
              <w:shd w:val="clear" w:color="auto" w:fill="F8F9FA"/>
              <w:lang w:val="en-US"/>
            </w:rPr>
          </w:rPrChange>
        </w:rPr>
      </w:pPr>
      <w:ins w:id="478" w:author="Пользователь" w:date="2019-07-09T21:28:00Z">
        <w:r w:rsidRPr="00B630E5">
          <w:rPr>
            <w:noProof/>
            <w:sz w:val="24"/>
            <w:szCs w:val="24"/>
            <w:rPrChange w:id="479" w:author="Пользователь" w:date="2021-11-28T20:18:00Z">
              <w:rPr>
                <w:noProof/>
              </w:rPr>
            </w:rPrChange>
          </w:rPr>
          <w:drawing>
            <wp:inline distT="0" distB="0" distL="0" distR="0" wp14:anchorId="2AC1E947" wp14:editId="6C1F2268">
              <wp:extent cx="2733675" cy="428625"/>
              <wp:effectExtent l="0" t="0" r="9525"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33675" cy="428625"/>
                      </a:xfrm>
                      <a:prstGeom prst="rect">
                        <a:avLst/>
                      </a:prstGeom>
                    </pic:spPr>
                  </pic:pic>
                </a:graphicData>
              </a:graphic>
            </wp:inline>
          </w:drawing>
        </w:r>
      </w:ins>
      <w:ins w:id="480" w:author="Пользователь" w:date="2019-07-09T21:59:00Z">
        <w:r w:rsidR="00C81FAD" w:rsidRPr="00B630E5">
          <w:rPr>
            <w:sz w:val="24"/>
            <w:szCs w:val="24"/>
            <w:lang w:val="en-US"/>
            <w:rPrChange w:id="481" w:author="Пользователь" w:date="2021-11-28T20:18:00Z">
              <w:rPr/>
            </w:rPrChange>
          </w:rPr>
          <w:br/>
        </w:r>
        <w:r w:rsidR="00C81FAD" w:rsidRPr="00B630E5">
          <w:rPr>
            <w:rFonts w:ascii="Arial" w:hAnsi="Arial" w:cs="Arial"/>
            <w:color w:val="222222"/>
            <w:sz w:val="24"/>
            <w:szCs w:val="24"/>
            <w:shd w:val="clear" w:color="auto" w:fill="F8F9FA"/>
            <w:lang w:val="en-US"/>
            <w:rPrChange w:id="482" w:author="Пользователь" w:date="2021-11-28T20:18:00Z">
              <w:rPr>
                <w:rFonts w:ascii="Arial" w:hAnsi="Arial" w:cs="Arial"/>
                <w:color w:val="222222"/>
                <w:shd w:val="clear" w:color="auto" w:fill="F8F9FA"/>
              </w:rPr>
            </w:rPrChange>
          </w:rPr>
          <w:t>This mask is used by the beam, which is launched “under the helicopter” to determine the current radio altitude.</w:t>
        </w:r>
      </w:ins>
    </w:p>
    <w:p w:rsidR="00C81FAD" w:rsidRPr="00B630E5" w:rsidRDefault="00C81FAD" w:rsidP="00666D03">
      <w:pPr>
        <w:pStyle w:val="ab"/>
        <w:rPr>
          <w:ins w:id="483" w:author="Пользователь" w:date="2019-07-09T21:28:00Z"/>
          <w:noProof/>
          <w:sz w:val="24"/>
          <w:szCs w:val="24"/>
          <w:lang w:val="en-US"/>
          <w:rPrChange w:id="484" w:author="Пользователь" w:date="2021-11-28T20:18:00Z">
            <w:rPr>
              <w:ins w:id="485" w:author="Пользователь" w:date="2019-07-09T21:28:00Z"/>
              <w:noProof/>
            </w:rPr>
          </w:rPrChange>
        </w:rPr>
      </w:pPr>
    </w:p>
    <w:p w:rsidR="00C81FAD" w:rsidRPr="00B630E5" w:rsidRDefault="00C81FAD" w:rsidP="00C81FAD">
      <w:pPr>
        <w:pStyle w:val="HTML"/>
        <w:shd w:val="clear" w:color="auto" w:fill="F8F9FA"/>
        <w:spacing w:line="360" w:lineRule="atLeast"/>
        <w:rPr>
          <w:ins w:id="486" w:author="Пользователь" w:date="2019-07-09T22:00:00Z"/>
          <w:rFonts w:ascii="inherit" w:hAnsi="inherit"/>
          <w:b/>
          <w:color w:val="222222"/>
          <w:sz w:val="24"/>
          <w:szCs w:val="24"/>
          <w:lang w:val="en-US"/>
          <w:rPrChange w:id="487" w:author="Пользователь" w:date="2021-11-28T20:18:00Z">
            <w:rPr>
              <w:ins w:id="488" w:author="Пользователь" w:date="2019-07-09T22:00:00Z"/>
              <w:rFonts w:ascii="inherit" w:hAnsi="inherit"/>
              <w:color w:val="222222"/>
              <w:sz w:val="24"/>
              <w:szCs w:val="24"/>
            </w:rPr>
          </w:rPrChange>
        </w:rPr>
      </w:pPr>
      <w:ins w:id="489" w:author="Пользователь" w:date="2019-07-09T22:00:00Z">
        <w:r w:rsidRPr="00B630E5">
          <w:rPr>
            <w:rFonts w:ascii="inherit" w:hAnsi="inherit"/>
            <w:b/>
            <w:color w:val="222222"/>
            <w:sz w:val="24"/>
            <w:szCs w:val="24"/>
            <w:lang w:val="en"/>
            <w:rPrChange w:id="490" w:author="Пользователь" w:date="2021-11-28T20:18:00Z">
              <w:rPr>
                <w:rFonts w:ascii="inherit" w:hAnsi="inherit"/>
                <w:color w:val="222222"/>
                <w:sz w:val="24"/>
                <w:szCs w:val="24"/>
                <w:lang w:val="en"/>
              </w:rPr>
            </w:rPrChange>
          </w:rPr>
          <w:t>The rate of change of engine power.</w:t>
        </w:r>
      </w:ins>
    </w:p>
    <w:p w:rsidR="00666D03" w:rsidRPr="00B630E5" w:rsidRDefault="00666D03" w:rsidP="00666D03">
      <w:pPr>
        <w:pStyle w:val="ab"/>
        <w:rPr>
          <w:ins w:id="491" w:author="Пользователь" w:date="2019-07-09T22:00:00Z"/>
          <w:noProof/>
          <w:sz w:val="24"/>
          <w:szCs w:val="24"/>
          <w:lang w:val="en-US"/>
          <w:rPrChange w:id="492" w:author="Пользователь" w:date="2021-11-28T20:18:00Z">
            <w:rPr>
              <w:ins w:id="493" w:author="Пользователь" w:date="2019-07-09T22:00:00Z"/>
              <w:rFonts w:ascii="Arial" w:hAnsi="Arial" w:cs="Arial"/>
              <w:color w:val="222222"/>
              <w:shd w:val="clear" w:color="auto" w:fill="F8F9FA"/>
              <w:lang w:val="en-US"/>
            </w:rPr>
          </w:rPrChange>
        </w:rPr>
      </w:pPr>
      <w:ins w:id="494" w:author="Пользователь" w:date="2019-07-09T21:28:00Z">
        <w:r w:rsidRPr="00B630E5">
          <w:rPr>
            <w:noProof/>
            <w:sz w:val="24"/>
            <w:szCs w:val="24"/>
            <w:rPrChange w:id="495" w:author="Пользователь" w:date="2021-11-28T20:18:00Z">
              <w:rPr>
                <w:noProof/>
              </w:rPr>
            </w:rPrChange>
          </w:rPr>
          <w:drawing>
            <wp:inline distT="0" distB="0" distL="0" distR="0" wp14:anchorId="0177D2EA" wp14:editId="6CE31A78">
              <wp:extent cx="3629025" cy="485775"/>
              <wp:effectExtent l="0" t="0" r="952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29025" cy="485775"/>
                      </a:xfrm>
                      <a:prstGeom prst="rect">
                        <a:avLst/>
                      </a:prstGeom>
                    </pic:spPr>
                  </pic:pic>
                </a:graphicData>
              </a:graphic>
            </wp:inline>
          </w:drawing>
        </w:r>
      </w:ins>
      <w:ins w:id="496" w:author="Пользователь" w:date="2019-07-09T22:00:00Z">
        <w:r w:rsidR="00C81FAD" w:rsidRPr="00B630E5">
          <w:rPr>
            <w:sz w:val="24"/>
            <w:szCs w:val="24"/>
            <w:lang w:val="en-US"/>
            <w:rPrChange w:id="497" w:author="Пользователь" w:date="2021-11-28T20:18:00Z">
              <w:rPr/>
            </w:rPrChange>
          </w:rPr>
          <w:br/>
        </w:r>
        <w:r w:rsidR="00C81FAD" w:rsidRPr="00B630E5">
          <w:rPr>
            <w:rFonts w:ascii="Arial" w:hAnsi="Arial" w:cs="Arial"/>
            <w:color w:val="222222"/>
            <w:sz w:val="24"/>
            <w:szCs w:val="24"/>
            <w:shd w:val="clear" w:color="auto" w:fill="F8F9FA"/>
            <w:lang w:val="en-US"/>
            <w:rPrChange w:id="498" w:author="Пользователь" w:date="2021-11-28T20:18:00Z">
              <w:rPr>
                <w:rFonts w:ascii="Arial" w:hAnsi="Arial" w:cs="Arial"/>
                <w:color w:val="222222"/>
                <w:shd w:val="clear" w:color="auto" w:fill="F8F9FA"/>
              </w:rPr>
            </w:rPrChange>
          </w:rPr>
          <w:t>Determines how fast the engine changes its power from the current to the specified one.</w:t>
        </w:r>
      </w:ins>
    </w:p>
    <w:p w:rsidR="00C81FAD" w:rsidRPr="00B630E5" w:rsidRDefault="00C81FAD" w:rsidP="00666D03">
      <w:pPr>
        <w:pStyle w:val="ab"/>
        <w:rPr>
          <w:ins w:id="499" w:author="Пользователь" w:date="2019-07-09T21:28:00Z"/>
          <w:noProof/>
          <w:sz w:val="24"/>
          <w:szCs w:val="24"/>
          <w:lang w:val="en-US"/>
          <w:rPrChange w:id="500" w:author="Пользователь" w:date="2021-11-28T20:18:00Z">
            <w:rPr>
              <w:ins w:id="501" w:author="Пользователь" w:date="2019-07-09T21:28:00Z"/>
              <w:noProof/>
            </w:rPr>
          </w:rPrChange>
        </w:rPr>
      </w:pPr>
    </w:p>
    <w:p w:rsidR="00C81FAD" w:rsidRPr="00B630E5" w:rsidRDefault="00C81FAD" w:rsidP="00C81FAD">
      <w:pPr>
        <w:pStyle w:val="HTML"/>
        <w:shd w:val="clear" w:color="auto" w:fill="F8F9FA"/>
        <w:spacing w:line="540" w:lineRule="atLeast"/>
        <w:rPr>
          <w:ins w:id="502" w:author="Пользователь" w:date="2019-07-09T22:01:00Z"/>
          <w:rFonts w:ascii="inherit" w:hAnsi="inherit"/>
          <w:b/>
          <w:color w:val="222222"/>
          <w:sz w:val="24"/>
          <w:szCs w:val="24"/>
          <w:lang w:val="en-US"/>
          <w:rPrChange w:id="503" w:author="Пользователь" w:date="2021-11-28T20:18:00Z">
            <w:rPr>
              <w:ins w:id="504" w:author="Пользователь" w:date="2019-07-09T22:01:00Z"/>
              <w:rFonts w:ascii="inherit" w:hAnsi="inherit"/>
              <w:color w:val="222222"/>
              <w:sz w:val="44"/>
              <w:szCs w:val="44"/>
            </w:rPr>
          </w:rPrChange>
        </w:rPr>
      </w:pPr>
      <w:ins w:id="505" w:author="Пользователь" w:date="2019-07-09T22:01:00Z">
        <w:r w:rsidRPr="00B630E5">
          <w:rPr>
            <w:rFonts w:ascii="inherit" w:hAnsi="inherit"/>
            <w:b/>
            <w:color w:val="222222"/>
            <w:sz w:val="24"/>
            <w:szCs w:val="24"/>
            <w:lang w:val="en"/>
            <w:rPrChange w:id="506" w:author="Пользователь" w:date="2021-11-28T20:18:00Z">
              <w:rPr>
                <w:rFonts w:ascii="inherit" w:hAnsi="inherit"/>
                <w:color w:val="222222"/>
                <w:sz w:val="44"/>
                <w:szCs w:val="44"/>
                <w:lang w:val="en"/>
              </w:rPr>
            </w:rPrChange>
          </w:rPr>
          <w:t>Correction of the sound of rotation of the screws.</w:t>
        </w:r>
      </w:ins>
    </w:p>
    <w:p w:rsidR="00666D03" w:rsidRPr="00B630E5" w:rsidRDefault="00666D03" w:rsidP="00666D03">
      <w:pPr>
        <w:pStyle w:val="ab"/>
        <w:rPr>
          <w:ins w:id="507" w:author="Пользователь" w:date="2019-07-09T21:28:00Z"/>
          <w:noProof/>
          <w:sz w:val="24"/>
          <w:szCs w:val="24"/>
          <w:rPrChange w:id="508" w:author="Пользователь" w:date="2021-11-28T20:18:00Z">
            <w:rPr>
              <w:ins w:id="509" w:author="Пользователь" w:date="2019-07-09T21:28:00Z"/>
              <w:noProof/>
            </w:rPr>
          </w:rPrChange>
        </w:rPr>
      </w:pPr>
      <w:ins w:id="510" w:author="Пользователь" w:date="2019-07-09T21:28:00Z">
        <w:r w:rsidRPr="00B630E5">
          <w:rPr>
            <w:noProof/>
            <w:sz w:val="24"/>
            <w:szCs w:val="24"/>
            <w:rPrChange w:id="511" w:author="Пользователь" w:date="2021-11-28T20:18:00Z">
              <w:rPr>
                <w:noProof/>
              </w:rPr>
            </w:rPrChange>
          </w:rPr>
          <w:drawing>
            <wp:inline distT="0" distB="0" distL="0" distR="0" wp14:anchorId="5F7B6807" wp14:editId="1C52B248">
              <wp:extent cx="2743200" cy="409575"/>
              <wp:effectExtent l="0" t="0" r="0" b="952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43200" cy="409575"/>
                      </a:xfrm>
                      <a:prstGeom prst="rect">
                        <a:avLst/>
                      </a:prstGeom>
                    </pic:spPr>
                  </pic:pic>
                </a:graphicData>
              </a:graphic>
            </wp:inline>
          </w:drawing>
        </w:r>
      </w:ins>
    </w:p>
    <w:p w:rsidR="00666D03" w:rsidRPr="00B630E5" w:rsidRDefault="00C81FAD" w:rsidP="00666D03">
      <w:pPr>
        <w:pStyle w:val="ab"/>
        <w:rPr>
          <w:ins w:id="512" w:author="Пользователь" w:date="2019-07-09T22:01:00Z"/>
          <w:rFonts w:ascii="Arial" w:hAnsi="Arial" w:cs="Arial"/>
          <w:color w:val="222222"/>
          <w:sz w:val="24"/>
          <w:szCs w:val="24"/>
          <w:shd w:val="clear" w:color="auto" w:fill="F8F9FA"/>
          <w:lang w:val="en-US"/>
          <w:rPrChange w:id="513" w:author="Пользователь" w:date="2021-11-28T20:18:00Z">
            <w:rPr>
              <w:ins w:id="514" w:author="Пользователь" w:date="2019-07-09T22:01:00Z"/>
              <w:rFonts w:ascii="Arial" w:hAnsi="Arial" w:cs="Arial"/>
              <w:color w:val="222222"/>
              <w:shd w:val="clear" w:color="auto" w:fill="F8F9FA"/>
              <w:lang w:val="en-US"/>
            </w:rPr>
          </w:rPrChange>
        </w:rPr>
      </w:pPr>
      <w:ins w:id="515" w:author="Пользователь" w:date="2019-07-09T22:01:00Z">
        <w:r w:rsidRPr="00B630E5">
          <w:rPr>
            <w:sz w:val="24"/>
            <w:szCs w:val="24"/>
            <w:lang w:val="en-US"/>
            <w:rPrChange w:id="516" w:author="Пользователь" w:date="2021-11-28T20:18:00Z">
              <w:rPr/>
            </w:rPrChange>
          </w:rPr>
          <w:br/>
        </w:r>
        <w:r w:rsidRPr="00B630E5">
          <w:rPr>
            <w:rFonts w:ascii="Arial" w:hAnsi="Arial" w:cs="Arial"/>
            <w:color w:val="222222"/>
            <w:sz w:val="24"/>
            <w:szCs w:val="24"/>
            <w:shd w:val="clear" w:color="auto" w:fill="F8F9FA"/>
            <w:lang w:val="en-US"/>
            <w:rPrChange w:id="517" w:author="Пользователь" w:date="2021-11-28T20:18:00Z">
              <w:rPr>
                <w:rFonts w:ascii="Arial" w:hAnsi="Arial" w:cs="Arial"/>
                <w:color w:val="222222"/>
                <w:shd w:val="clear" w:color="auto" w:fill="F8F9FA"/>
              </w:rPr>
            </w:rPrChange>
          </w:rPr>
          <w:t xml:space="preserve">If the sound of rotation of the </w:t>
        </w:r>
        <w:r w:rsidRPr="00B630E5">
          <w:rPr>
            <w:rFonts w:ascii="Arial" w:hAnsi="Arial" w:cs="Arial"/>
            <w:color w:val="222222"/>
            <w:sz w:val="24"/>
            <w:szCs w:val="24"/>
            <w:shd w:val="clear" w:color="auto" w:fill="F8F9FA"/>
            <w:lang w:val="en-US"/>
            <w:rPrChange w:id="518" w:author="Пользователь" w:date="2021-11-28T20:18:00Z">
              <w:rPr>
                <w:rFonts w:ascii="Arial" w:hAnsi="Arial" w:cs="Arial"/>
                <w:color w:val="222222"/>
                <w:shd w:val="clear" w:color="auto" w:fill="F8F9FA"/>
                <w:lang w:val="en-US"/>
              </w:rPr>
            </w:rPrChange>
          </w:rPr>
          <w:t>screws</w:t>
        </w:r>
        <w:r w:rsidRPr="00B630E5">
          <w:rPr>
            <w:rFonts w:ascii="Arial" w:hAnsi="Arial" w:cs="Arial"/>
            <w:color w:val="222222"/>
            <w:sz w:val="24"/>
            <w:szCs w:val="24"/>
            <w:shd w:val="clear" w:color="auto" w:fill="F8F9FA"/>
            <w:lang w:val="en-US"/>
            <w:rPrChange w:id="519" w:author="Пользователь" w:date="2021-11-28T20:18:00Z">
              <w:rPr>
                <w:rFonts w:ascii="Arial" w:hAnsi="Arial" w:cs="Arial"/>
                <w:color w:val="222222"/>
                <w:shd w:val="clear" w:color="auto" w:fill="F8F9FA"/>
              </w:rPr>
            </w:rPrChange>
          </w:rPr>
          <w:t xml:space="preserve"> does not coincide with the speed of rotation of the </w:t>
        </w:r>
        <w:r w:rsidRPr="00B630E5">
          <w:rPr>
            <w:rFonts w:ascii="Arial" w:hAnsi="Arial" w:cs="Arial"/>
            <w:color w:val="222222"/>
            <w:sz w:val="24"/>
            <w:szCs w:val="24"/>
            <w:shd w:val="clear" w:color="auto" w:fill="F8F9FA"/>
            <w:lang w:val="en-US"/>
            <w:rPrChange w:id="520" w:author="Пользователь" w:date="2021-11-28T20:18:00Z">
              <w:rPr>
                <w:rFonts w:ascii="Arial" w:hAnsi="Arial" w:cs="Arial"/>
                <w:color w:val="222222"/>
                <w:shd w:val="clear" w:color="auto" w:fill="F8F9FA"/>
                <w:lang w:val="en-US"/>
              </w:rPr>
            </w:rPrChange>
          </w:rPr>
          <w:t>screws</w:t>
        </w:r>
        <w:r w:rsidRPr="00B630E5">
          <w:rPr>
            <w:rFonts w:ascii="Arial" w:hAnsi="Arial" w:cs="Arial"/>
            <w:color w:val="222222"/>
            <w:sz w:val="24"/>
            <w:szCs w:val="24"/>
            <w:shd w:val="clear" w:color="auto" w:fill="F8F9FA"/>
            <w:lang w:val="en-US"/>
            <w:rPrChange w:id="521" w:author="Пользователь" w:date="2021-11-28T20:18:00Z">
              <w:rPr>
                <w:rFonts w:ascii="Arial" w:hAnsi="Arial" w:cs="Arial"/>
                <w:color w:val="222222"/>
                <w:shd w:val="clear" w:color="auto" w:fill="F8F9FA"/>
              </w:rPr>
            </w:rPrChange>
          </w:rPr>
          <w:t>, this parameter should be corrected.</w:t>
        </w:r>
      </w:ins>
    </w:p>
    <w:p w:rsidR="00C81FAD" w:rsidRPr="00B630E5" w:rsidRDefault="00C81FAD" w:rsidP="00666D03">
      <w:pPr>
        <w:pStyle w:val="ab"/>
        <w:rPr>
          <w:ins w:id="522" w:author="Пользователь" w:date="2019-07-09T21:28:00Z"/>
          <w:noProof/>
          <w:sz w:val="24"/>
          <w:szCs w:val="24"/>
          <w:lang w:val="en-US"/>
          <w:rPrChange w:id="523" w:author="Пользователь" w:date="2021-11-28T20:18:00Z">
            <w:rPr>
              <w:ins w:id="524" w:author="Пользователь" w:date="2019-07-09T21:28:00Z"/>
              <w:noProof/>
            </w:rPr>
          </w:rPrChange>
        </w:rPr>
      </w:pPr>
    </w:p>
    <w:p w:rsidR="004969D6" w:rsidRPr="00B630E5" w:rsidRDefault="004969D6" w:rsidP="00C81FAD">
      <w:pPr>
        <w:pStyle w:val="HTML"/>
        <w:shd w:val="clear" w:color="auto" w:fill="F8F9FA"/>
        <w:spacing w:line="540" w:lineRule="atLeast"/>
        <w:rPr>
          <w:ins w:id="525" w:author="Пользователь" w:date="2019-07-09T22:24:00Z"/>
          <w:rFonts w:ascii="inherit" w:hAnsi="inherit"/>
          <w:b/>
          <w:color w:val="222222"/>
          <w:sz w:val="24"/>
          <w:szCs w:val="24"/>
          <w:lang w:val="en"/>
          <w:rPrChange w:id="526" w:author="Пользователь" w:date="2021-11-28T20:18:00Z">
            <w:rPr>
              <w:ins w:id="527" w:author="Пользователь" w:date="2019-07-09T22:24:00Z"/>
              <w:rFonts w:ascii="inherit" w:hAnsi="inherit"/>
              <w:b/>
              <w:color w:val="222222"/>
              <w:sz w:val="28"/>
              <w:szCs w:val="28"/>
              <w:lang w:val="en"/>
            </w:rPr>
          </w:rPrChange>
        </w:rPr>
      </w:pPr>
    </w:p>
    <w:p w:rsidR="004969D6" w:rsidRPr="00B630E5" w:rsidRDefault="004969D6" w:rsidP="00C81FAD">
      <w:pPr>
        <w:pStyle w:val="HTML"/>
        <w:shd w:val="clear" w:color="auto" w:fill="F8F9FA"/>
        <w:spacing w:line="540" w:lineRule="atLeast"/>
        <w:rPr>
          <w:ins w:id="528" w:author="Пользователь" w:date="2019-07-09T22:24:00Z"/>
          <w:rFonts w:ascii="inherit" w:hAnsi="inherit"/>
          <w:b/>
          <w:color w:val="222222"/>
          <w:sz w:val="24"/>
          <w:szCs w:val="24"/>
          <w:lang w:val="en"/>
          <w:rPrChange w:id="529" w:author="Пользователь" w:date="2021-11-28T20:18:00Z">
            <w:rPr>
              <w:ins w:id="530" w:author="Пользователь" w:date="2019-07-09T22:24:00Z"/>
              <w:rFonts w:ascii="inherit" w:hAnsi="inherit"/>
              <w:b/>
              <w:color w:val="222222"/>
              <w:sz w:val="28"/>
              <w:szCs w:val="28"/>
              <w:lang w:val="en"/>
            </w:rPr>
          </w:rPrChange>
        </w:rPr>
      </w:pPr>
    </w:p>
    <w:p w:rsidR="004969D6" w:rsidRPr="00B630E5" w:rsidRDefault="004969D6" w:rsidP="00C81FAD">
      <w:pPr>
        <w:pStyle w:val="HTML"/>
        <w:shd w:val="clear" w:color="auto" w:fill="F8F9FA"/>
        <w:spacing w:line="540" w:lineRule="atLeast"/>
        <w:rPr>
          <w:ins w:id="531" w:author="Пользователь" w:date="2019-07-09T22:24:00Z"/>
          <w:rFonts w:ascii="inherit" w:hAnsi="inherit"/>
          <w:b/>
          <w:color w:val="222222"/>
          <w:sz w:val="24"/>
          <w:szCs w:val="24"/>
          <w:lang w:val="en"/>
          <w:rPrChange w:id="532" w:author="Пользователь" w:date="2021-11-28T20:18:00Z">
            <w:rPr>
              <w:ins w:id="533" w:author="Пользователь" w:date="2019-07-09T22:24:00Z"/>
              <w:rFonts w:ascii="inherit" w:hAnsi="inherit"/>
              <w:b/>
              <w:color w:val="222222"/>
              <w:sz w:val="28"/>
              <w:szCs w:val="28"/>
              <w:lang w:val="en"/>
            </w:rPr>
          </w:rPrChange>
        </w:rPr>
      </w:pPr>
    </w:p>
    <w:p w:rsidR="004969D6" w:rsidRPr="00B630E5" w:rsidRDefault="004969D6" w:rsidP="00C81FAD">
      <w:pPr>
        <w:pStyle w:val="HTML"/>
        <w:shd w:val="clear" w:color="auto" w:fill="F8F9FA"/>
        <w:spacing w:line="540" w:lineRule="atLeast"/>
        <w:rPr>
          <w:ins w:id="534" w:author="Пользователь" w:date="2019-07-09T22:24:00Z"/>
          <w:rFonts w:ascii="inherit" w:hAnsi="inherit"/>
          <w:b/>
          <w:color w:val="222222"/>
          <w:sz w:val="24"/>
          <w:szCs w:val="24"/>
          <w:lang w:val="en"/>
          <w:rPrChange w:id="535" w:author="Пользователь" w:date="2021-11-28T20:18:00Z">
            <w:rPr>
              <w:ins w:id="536" w:author="Пользователь" w:date="2019-07-09T22:24:00Z"/>
              <w:rFonts w:ascii="inherit" w:hAnsi="inherit"/>
              <w:b/>
              <w:color w:val="222222"/>
              <w:sz w:val="28"/>
              <w:szCs w:val="28"/>
              <w:lang w:val="en"/>
            </w:rPr>
          </w:rPrChange>
        </w:rPr>
      </w:pPr>
    </w:p>
    <w:p w:rsidR="004969D6" w:rsidRPr="00B630E5" w:rsidRDefault="004969D6" w:rsidP="00C81FAD">
      <w:pPr>
        <w:pStyle w:val="HTML"/>
        <w:shd w:val="clear" w:color="auto" w:fill="F8F9FA"/>
        <w:spacing w:line="540" w:lineRule="atLeast"/>
        <w:rPr>
          <w:ins w:id="537" w:author="Пользователь" w:date="2019-07-09T22:24:00Z"/>
          <w:rFonts w:ascii="inherit" w:hAnsi="inherit"/>
          <w:b/>
          <w:color w:val="222222"/>
          <w:sz w:val="24"/>
          <w:szCs w:val="24"/>
          <w:lang w:val="en"/>
          <w:rPrChange w:id="538" w:author="Пользователь" w:date="2021-11-28T20:18:00Z">
            <w:rPr>
              <w:ins w:id="539" w:author="Пользователь" w:date="2019-07-09T22:24:00Z"/>
              <w:rFonts w:ascii="inherit" w:hAnsi="inherit"/>
              <w:b/>
              <w:color w:val="222222"/>
              <w:sz w:val="28"/>
              <w:szCs w:val="28"/>
              <w:lang w:val="en"/>
            </w:rPr>
          </w:rPrChange>
        </w:rPr>
      </w:pPr>
    </w:p>
    <w:p w:rsidR="004969D6" w:rsidRPr="00B630E5" w:rsidRDefault="004969D6" w:rsidP="00C81FAD">
      <w:pPr>
        <w:pStyle w:val="HTML"/>
        <w:shd w:val="clear" w:color="auto" w:fill="F8F9FA"/>
        <w:spacing w:line="540" w:lineRule="atLeast"/>
        <w:rPr>
          <w:ins w:id="540" w:author="Пользователь" w:date="2019-07-09T22:24:00Z"/>
          <w:rFonts w:ascii="inherit" w:hAnsi="inherit"/>
          <w:b/>
          <w:color w:val="222222"/>
          <w:sz w:val="24"/>
          <w:szCs w:val="24"/>
          <w:lang w:val="en"/>
          <w:rPrChange w:id="541" w:author="Пользователь" w:date="2021-11-28T20:18:00Z">
            <w:rPr>
              <w:ins w:id="542" w:author="Пользователь" w:date="2019-07-09T22:24:00Z"/>
              <w:rFonts w:ascii="inherit" w:hAnsi="inherit"/>
              <w:b/>
              <w:color w:val="222222"/>
              <w:sz w:val="28"/>
              <w:szCs w:val="28"/>
              <w:lang w:val="en"/>
            </w:rPr>
          </w:rPrChange>
        </w:rPr>
      </w:pPr>
    </w:p>
    <w:p w:rsidR="004969D6" w:rsidRPr="00B630E5" w:rsidRDefault="004969D6" w:rsidP="00C81FAD">
      <w:pPr>
        <w:pStyle w:val="HTML"/>
        <w:shd w:val="clear" w:color="auto" w:fill="F8F9FA"/>
        <w:spacing w:line="540" w:lineRule="atLeast"/>
        <w:rPr>
          <w:ins w:id="543" w:author="Пользователь" w:date="2019-07-09T22:24:00Z"/>
          <w:rFonts w:ascii="inherit" w:hAnsi="inherit"/>
          <w:b/>
          <w:color w:val="222222"/>
          <w:sz w:val="24"/>
          <w:szCs w:val="24"/>
          <w:lang w:val="en"/>
          <w:rPrChange w:id="544" w:author="Пользователь" w:date="2021-11-28T20:18:00Z">
            <w:rPr>
              <w:ins w:id="545" w:author="Пользователь" w:date="2019-07-09T22:24:00Z"/>
              <w:rFonts w:ascii="inherit" w:hAnsi="inherit"/>
              <w:b/>
              <w:color w:val="222222"/>
              <w:sz w:val="28"/>
              <w:szCs w:val="28"/>
              <w:lang w:val="en"/>
            </w:rPr>
          </w:rPrChange>
        </w:rPr>
      </w:pPr>
    </w:p>
    <w:p w:rsidR="004969D6" w:rsidRPr="00B630E5" w:rsidRDefault="004969D6" w:rsidP="00C81FAD">
      <w:pPr>
        <w:pStyle w:val="HTML"/>
        <w:shd w:val="clear" w:color="auto" w:fill="F8F9FA"/>
        <w:spacing w:line="540" w:lineRule="atLeast"/>
        <w:rPr>
          <w:ins w:id="546" w:author="Пользователь" w:date="2019-07-09T22:24:00Z"/>
          <w:rFonts w:ascii="inherit" w:hAnsi="inherit"/>
          <w:b/>
          <w:color w:val="222222"/>
          <w:sz w:val="24"/>
          <w:szCs w:val="24"/>
          <w:lang w:val="en"/>
          <w:rPrChange w:id="547" w:author="Пользователь" w:date="2021-11-28T20:18:00Z">
            <w:rPr>
              <w:ins w:id="548" w:author="Пользователь" w:date="2019-07-09T22:24:00Z"/>
              <w:rFonts w:ascii="inherit" w:hAnsi="inherit"/>
              <w:b/>
              <w:color w:val="222222"/>
              <w:sz w:val="28"/>
              <w:szCs w:val="28"/>
              <w:lang w:val="en"/>
            </w:rPr>
          </w:rPrChange>
        </w:rPr>
      </w:pPr>
    </w:p>
    <w:p w:rsidR="004969D6" w:rsidRPr="00B630E5" w:rsidRDefault="004969D6" w:rsidP="00C81FAD">
      <w:pPr>
        <w:pStyle w:val="HTML"/>
        <w:shd w:val="clear" w:color="auto" w:fill="F8F9FA"/>
        <w:spacing w:line="540" w:lineRule="atLeast"/>
        <w:rPr>
          <w:ins w:id="549" w:author="Пользователь" w:date="2019-07-09T22:24:00Z"/>
          <w:rFonts w:ascii="inherit" w:hAnsi="inherit"/>
          <w:b/>
          <w:color w:val="222222"/>
          <w:sz w:val="24"/>
          <w:szCs w:val="24"/>
          <w:lang w:val="en"/>
          <w:rPrChange w:id="550" w:author="Пользователь" w:date="2021-11-28T20:18:00Z">
            <w:rPr>
              <w:ins w:id="551" w:author="Пользователь" w:date="2019-07-09T22:24:00Z"/>
              <w:rFonts w:ascii="inherit" w:hAnsi="inherit"/>
              <w:b/>
              <w:color w:val="222222"/>
              <w:sz w:val="28"/>
              <w:szCs w:val="28"/>
              <w:lang w:val="en"/>
            </w:rPr>
          </w:rPrChange>
        </w:rPr>
      </w:pPr>
    </w:p>
    <w:p w:rsidR="004969D6" w:rsidRPr="00B630E5" w:rsidRDefault="004969D6" w:rsidP="00C81FAD">
      <w:pPr>
        <w:pStyle w:val="HTML"/>
        <w:shd w:val="clear" w:color="auto" w:fill="F8F9FA"/>
        <w:spacing w:line="540" w:lineRule="atLeast"/>
        <w:rPr>
          <w:ins w:id="552" w:author="Пользователь" w:date="2019-07-09T22:24:00Z"/>
          <w:rFonts w:ascii="inherit" w:hAnsi="inherit"/>
          <w:b/>
          <w:color w:val="222222"/>
          <w:sz w:val="24"/>
          <w:szCs w:val="24"/>
          <w:lang w:val="en"/>
          <w:rPrChange w:id="553" w:author="Пользователь" w:date="2021-11-28T20:18:00Z">
            <w:rPr>
              <w:ins w:id="554" w:author="Пользователь" w:date="2019-07-09T22:24:00Z"/>
              <w:rFonts w:ascii="inherit" w:hAnsi="inherit"/>
              <w:b/>
              <w:color w:val="222222"/>
              <w:sz w:val="28"/>
              <w:szCs w:val="28"/>
              <w:lang w:val="en"/>
            </w:rPr>
          </w:rPrChange>
        </w:rPr>
      </w:pPr>
    </w:p>
    <w:p w:rsidR="00C81FAD" w:rsidRPr="00B630E5" w:rsidRDefault="00C81FAD" w:rsidP="00C81FAD">
      <w:pPr>
        <w:pStyle w:val="HTML"/>
        <w:shd w:val="clear" w:color="auto" w:fill="F8F9FA"/>
        <w:spacing w:line="540" w:lineRule="atLeast"/>
        <w:rPr>
          <w:ins w:id="555" w:author="Пользователь" w:date="2019-07-09T22:01:00Z"/>
          <w:rFonts w:ascii="inherit" w:hAnsi="inherit"/>
          <w:b/>
          <w:color w:val="222222"/>
          <w:sz w:val="24"/>
          <w:szCs w:val="24"/>
          <w:rPrChange w:id="556" w:author="Пользователь" w:date="2021-11-28T20:18:00Z">
            <w:rPr>
              <w:ins w:id="557" w:author="Пользователь" w:date="2019-07-09T22:01:00Z"/>
              <w:rFonts w:ascii="inherit" w:hAnsi="inherit"/>
              <w:color w:val="222222"/>
              <w:sz w:val="44"/>
              <w:szCs w:val="44"/>
            </w:rPr>
          </w:rPrChange>
        </w:rPr>
      </w:pPr>
      <w:ins w:id="558" w:author="Пользователь" w:date="2019-07-09T22:01:00Z">
        <w:r w:rsidRPr="00B630E5">
          <w:rPr>
            <w:rFonts w:ascii="inherit" w:hAnsi="inherit"/>
            <w:b/>
            <w:color w:val="222222"/>
            <w:sz w:val="24"/>
            <w:szCs w:val="24"/>
            <w:lang w:val="en"/>
            <w:rPrChange w:id="559" w:author="Пользователь" w:date="2021-11-28T20:18:00Z">
              <w:rPr>
                <w:rFonts w:ascii="inherit" w:hAnsi="inherit"/>
                <w:color w:val="222222"/>
                <w:sz w:val="44"/>
                <w:szCs w:val="44"/>
                <w:lang w:val="en"/>
              </w:rPr>
            </w:rPrChange>
          </w:rPr>
          <w:t>Setting rotors.</w:t>
        </w:r>
      </w:ins>
    </w:p>
    <w:p w:rsidR="00666D03" w:rsidRPr="00B630E5" w:rsidRDefault="00666D03" w:rsidP="00666D03">
      <w:pPr>
        <w:pStyle w:val="ab"/>
        <w:rPr>
          <w:ins w:id="560" w:author="Пользователь" w:date="2019-07-09T21:28:00Z"/>
          <w:noProof/>
          <w:sz w:val="24"/>
          <w:szCs w:val="24"/>
          <w:rPrChange w:id="561" w:author="Пользователь" w:date="2021-11-28T20:18:00Z">
            <w:rPr>
              <w:ins w:id="562" w:author="Пользователь" w:date="2019-07-09T21:28:00Z"/>
              <w:noProof/>
            </w:rPr>
          </w:rPrChange>
        </w:rPr>
      </w:pPr>
      <w:ins w:id="563" w:author="Пользователь" w:date="2019-07-09T21:28:00Z">
        <w:r w:rsidRPr="00B630E5">
          <w:rPr>
            <w:noProof/>
            <w:sz w:val="24"/>
            <w:szCs w:val="24"/>
            <w:rPrChange w:id="564" w:author="Пользователь" w:date="2021-11-28T20:18:00Z">
              <w:rPr>
                <w:noProof/>
              </w:rPr>
            </w:rPrChange>
          </w:rPr>
          <w:drawing>
            <wp:inline distT="0" distB="0" distL="0" distR="0" wp14:anchorId="2B8E308D" wp14:editId="08E95423">
              <wp:extent cx="2752725" cy="962025"/>
              <wp:effectExtent l="0" t="0" r="9525"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52725" cy="962025"/>
                      </a:xfrm>
                      <a:prstGeom prst="rect">
                        <a:avLst/>
                      </a:prstGeom>
                    </pic:spPr>
                  </pic:pic>
                </a:graphicData>
              </a:graphic>
            </wp:inline>
          </w:drawing>
        </w:r>
      </w:ins>
    </w:p>
    <w:p w:rsidR="00C81FAD" w:rsidRPr="00B630E5" w:rsidRDefault="00C81FAD" w:rsidP="00C81FAD">
      <w:pPr>
        <w:pStyle w:val="HTML"/>
        <w:shd w:val="clear" w:color="auto" w:fill="F8F9FA"/>
        <w:spacing w:line="360" w:lineRule="atLeast"/>
        <w:rPr>
          <w:ins w:id="565" w:author="Пользователь" w:date="2019-07-09T22:02:00Z"/>
          <w:rFonts w:ascii="inherit" w:hAnsi="inherit"/>
          <w:color w:val="222222"/>
          <w:sz w:val="24"/>
          <w:szCs w:val="24"/>
          <w:lang w:val="en"/>
          <w:rPrChange w:id="566" w:author="Пользователь" w:date="2021-11-28T20:18:00Z">
            <w:rPr>
              <w:ins w:id="567" w:author="Пользователь" w:date="2019-07-09T22:02:00Z"/>
              <w:rFonts w:ascii="inherit" w:hAnsi="inherit"/>
              <w:color w:val="222222"/>
              <w:sz w:val="24"/>
              <w:szCs w:val="24"/>
              <w:lang w:val="en"/>
            </w:rPr>
          </w:rPrChange>
        </w:rPr>
      </w:pPr>
      <w:ins w:id="568" w:author="Пользователь" w:date="2019-07-09T22:02:00Z">
        <w:r w:rsidRPr="00B630E5">
          <w:rPr>
            <w:rFonts w:ascii="inherit" w:hAnsi="inherit"/>
            <w:color w:val="222222"/>
            <w:sz w:val="24"/>
            <w:szCs w:val="24"/>
            <w:lang w:val="en"/>
            <w:rPrChange w:id="569" w:author="Пользователь" w:date="2021-11-28T20:18:00Z">
              <w:rPr>
                <w:rFonts w:ascii="inherit" w:hAnsi="inherit"/>
                <w:color w:val="222222"/>
                <w:sz w:val="24"/>
                <w:szCs w:val="24"/>
                <w:lang w:val="en"/>
              </w:rPr>
            </w:rPrChange>
          </w:rPr>
          <w:lastRenderedPageBreak/>
          <w:t>Add ships to as many array elements as the rotors of your helicopter.</w:t>
        </w:r>
      </w:ins>
    </w:p>
    <w:p w:rsidR="00C81FAD" w:rsidRPr="00B630E5" w:rsidRDefault="00C81FAD" w:rsidP="00C81FAD">
      <w:pPr>
        <w:pStyle w:val="HTML"/>
        <w:shd w:val="clear" w:color="auto" w:fill="F8F9FA"/>
        <w:spacing w:line="360" w:lineRule="atLeast"/>
        <w:rPr>
          <w:ins w:id="570" w:author="Пользователь" w:date="2019-07-09T22:02:00Z"/>
          <w:rFonts w:ascii="inherit" w:hAnsi="inherit"/>
          <w:color w:val="222222"/>
          <w:sz w:val="24"/>
          <w:szCs w:val="24"/>
          <w:lang w:val="en-US"/>
          <w:rPrChange w:id="571" w:author="Пользователь" w:date="2021-11-28T20:18:00Z">
            <w:rPr>
              <w:ins w:id="572" w:author="Пользователь" w:date="2019-07-09T22:02:00Z"/>
              <w:rFonts w:ascii="inherit" w:hAnsi="inherit"/>
              <w:color w:val="222222"/>
              <w:sz w:val="24"/>
              <w:szCs w:val="24"/>
            </w:rPr>
          </w:rPrChange>
        </w:rPr>
      </w:pPr>
      <w:ins w:id="573" w:author="Пользователь" w:date="2019-07-09T22:02:00Z">
        <w:r w:rsidRPr="00B630E5">
          <w:rPr>
            <w:rFonts w:ascii="inherit" w:hAnsi="inherit"/>
            <w:color w:val="222222"/>
            <w:sz w:val="24"/>
            <w:szCs w:val="24"/>
            <w:lang w:val="en"/>
            <w:rPrChange w:id="574" w:author="Пользователь" w:date="2021-11-28T20:18:00Z">
              <w:rPr>
                <w:rFonts w:ascii="inherit" w:hAnsi="inherit"/>
                <w:color w:val="222222"/>
                <w:sz w:val="24"/>
                <w:szCs w:val="24"/>
                <w:lang w:val="en"/>
              </w:rPr>
            </w:rPrChange>
          </w:rPr>
          <w:t>Adjust each rotor according to your requirements.</w:t>
        </w:r>
      </w:ins>
    </w:p>
    <w:p w:rsidR="00666D03" w:rsidRPr="00B630E5" w:rsidRDefault="00666D03" w:rsidP="00666D03">
      <w:pPr>
        <w:pStyle w:val="ab"/>
        <w:rPr>
          <w:ins w:id="575" w:author="Пользователь" w:date="2019-07-09T21:28:00Z"/>
          <w:noProof/>
          <w:sz w:val="24"/>
          <w:szCs w:val="24"/>
          <w:lang w:val="en-US"/>
          <w:rPrChange w:id="576" w:author="Пользователь" w:date="2021-11-28T20:18:00Z">
            <w:rPr>
              <w:ins w:id="577" w:author="Пользователь" w:date="2019-07-09T21:28:00Z"/>
              <w:noProof/>
            </w:rPr>
          </w:rPrChange>
        </w:rPr>
      </w:pPr>
    </w:p>
    <w:p w:rsidR="00666D03" w:rsidRPr="00B630E5" w:rsidRDefault="00666D03" w:rsidP="00666D03">
      <w:pPr>
        <w:pStyle w:val="ab"/>
        <w:rPr>
          <w:ins w:id="578" w:author="Пользователь" w:date="2019-07-09T21:28:00Z"/>
          <w:noProof/>
          <w:sz w:val="24"/>
          <w:szCs w:val="24"/>
          <w:rPrChange w:id="579" w:author="Пользователь" w:date="2021-11-28T20:18:00Z">
            <w:rPr>
              <w:ins w:id="580" w:author="Пользователь" w:date="2019-07-09T21:28:00Z"/>
              <w:noProof/>
            </w:rPr>
          </w:rPrChange>
        </w:rPr>
      </w:pPr>
      <w:ins w:id="581" w:author="Пользователь" w:date="2019-07-09T21:28:00Z">
        <w:r w:rsidRPr="00B630E5">
          <w:rPr>
            <w:noProof/>
            <w:sz w:val="24"/>
            <w:szCs w:val="24"/>
            <w:rPrChange w:id="582" w:author="Пользователь" w:date="2021-11-28T20:18:00Z">
              <w:rPr>
                <w:noProof/>
              </w:rPr>
            </w:rPrChange>
          </w:rPr>
          <w:drawing>
            <wp:inline distT="0" distB="0" distL="0" distR="0" wp14:anchorId="7A4D7E0E" wp14:editId="09E9D9E6">
              <wp:extent cx="2752725" cy="1609725"/>
              <wp:effectExtent l="0" t="0" r="9525"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52725" cy="1609725"/>
                      </a:xfrm>
                      <a:prstGeom prst="rect">
                        <a:avLst/>
                      </a:prstGeom>
                    </pic:spPr>
                  </pic:pic>
                </a:graphicData>
              </a:graphic>
            </wp:inline>
          </w:drawing>
        </w:r>
      </w:ins>
    </w:p>
    <w:p w:rsidR="009C4A56" w:rsidRPr="00B630E5" w:rsidRDefault="009C4A56" w:rsidP="00666D03">
      <w:pPr>
        <w:pStyle w:val="ab"/>
        <w:rPr>
          <w:ins w:id="583" w:author="Пользователь" w:date="2019-07-09T22:02:00Z"/>
          <w:rFonts w:ascii="Arial" w:hAnsi="Arial" w:cs="Arial"/>
          <w:color w:val="222222"/>
          <w:sz w:val="24"/>
          <w:szCs w:val="24"/>
          <w:shd w:val="clear" w:color="auto" w:fill="F8F9FA"/>
          <w:lang w:val="en-US"/>
          <w:rPrChange w:id="584" w:author="Пользователь" w:date="2021-11-28T20:18:00Z">
            <w:rPr>
              <w:ins w:id="585" w:author="Пользователь" w:date="2019-07-09T22:02:00Z"/>
              <w:rFonts w:ascii="Arial" w:hAnsi="Arial" w:cs="Arial"/>
              <w:color w:val="222222"/>
              <w:shd w:val="clear" w:color="auto" w:fill="F8F9FA"/>
              <w:lang w:val="en-US"/>
            </w:rPr>
          </w:rPrChange>
        </w:rPr>
      </w:pPr>
      <w:ins w:id="586" w:author="Пользователь" w:date="2019-07-09T22:02:00Z">
        <w:r w:rsidRPr="00B630E5">
          <w:rPr>
            <w:sz w:val="24"/>
            <w:szCs w:val="24"/>
            <w:lang w:val="en-US"/>
            <w:rPrChange w:id="587" w:author="Пользователь" w:date="2021-11-28T20:18:00Z">
              <w:rPr/>
            </w:rPrChange>
          </w:rPr>
          <w:br/>
        </w:r>
        <w:r w:rsidRPr="00B630E5">
          <w:rPr>
            <w:rFonts w:ascii="Arial" w:hAnsi="Arial" w:cs="Arial"/>
            <w:b/>
            <w:color w:val="222222"/>
            <w:sz w:val="24"/>
            <w:szCs w:val="24"/>
            <w:shd w:val="clear" w:color="auto" w:fill="F8F9FA"/>
            <w:lang w:val="en-US"/>
            <w:rPrChange w:id="588" w:author="Пользователь" w:date="2021-11-28T20:18:00Z">
              <w:rPr>
                <w:rFonts w:ascii="Arial" w:hAnsi="Arial" w:cs="Arial"/>
                <w:color w:val="222222"/>
                <w:shd w:val="clear" w:color="auto" w:fill="F8F9FA"/>
              </w:rPr>
            </w:rPrChange>
          </w:rPr>
          <w:t>Name Rotor</w:t>
        </w:r>
        <w:r w:rsidRPr="00B630E5">
          <w:rPr>
            <w:rFonts w:ascii="Arial" w:hAnsi="Arial" w:cs="Arial"/>
            <w:color w:val="222222"/>
            <w:sz w:val="24"/>
            <w:szCs w:val="24"/>
            <w:shd w:val="clear" w:color="auto" w:fill="F8F9FA"/>
            <w:lang w:val="en-US"/>
            <w:rPrChange w:id="589" w:author="Пользователь" w:date="2021-11-28T20:18:00Z">
              <w:rPr>
                <w:rFonts w:ascii="Arial" w:hAnsi="Arial" w:cs="Arial"/>
                <w:color w:val="222222"/>
                <w:shd w:val="clear" w:color="auto" w:fill="F8F9FA"/>
              </w:rPr>
            </w:rPrChange>
          </w:rPr>
          <w:t xml:space="preserve"> - The name of the rotor. </w:t>
        </w:r>
      </w:ins>
    </w:p>
    <w:p w:rsidR="009C4A56" w:rsidRPr="00B630E5" w:rsidRDefault="009C4A56" w:rsidP="00666D03">
      <w:pPr>
        <w:pStyle w:val="ab"/>
        <w:rPr>
          <w:ins w:id="590" w:author="Пользователь" w:date="2019-07-09T22:02:00Z"/>
          <w:rFonts w:ascii="Arial" w:hAnsi="Arial" w:cs="Arial"/>
          <w:color w:val="222222"/>
          <w:sz w:val="24"/>
          <w:szCs w:val="24"/>
          <w:shd w:val="clear" w:color="auto" w:fill="F8F9FA"/>
          <w:lang w:val="en-US"/>
          <w:rPrChange w:id="591" w:author="Пользователь" w:date="2021-11-28T20:18:00Z">
            <w:rPr>
              <w:ins w:id="592" w:author="Пользователь" w:date="2019-07-09T22:02:00Z"/>
              <w:rFonts w:ascii="Arial" w:hAnsi="Arial" w:cs="Arial"/>
              <w:color w:val="222222"/>
              <w:shd w:val="clear" w:color="auto" w:fill="F8F9FA"/>
              <w:lang w:val="en-US"/>
            </w:rPr>
          </w:rPrChange>
        </w:rPr>
      </w:pPr>
      <w:ins w:id="593" w:author="Пользователь" w:date="2019-07-09T22:02:00Z">
        <w:r w:rsidRPr="00B630E5">
          <w:rPr>
            <w:rFonts w:ascii="Arial" w:hAnsi="Arial" w:cs="Arial"/>
            <w:b/>
            <w:color w:val="222222"/>
            <w:sz w:val="24"/>
            <w:szCs w:val="24"/>
            <w:shd w:val="clear" w:color="auto" w:fill="F8F9FA"/>
            <w:lang w:val="en-US"/>
            <w:rPrChange w:id="594" w:author="Пользователь" w:date="2021-11-28T20:18:00Z">
              <w:rPr>
                <w:rFonts w:ascii="Arial" w:hAnsi="Arial" w:cs="Arial"/>
                <w:color w:val="222222"/>
                <w:shd w:val="clear" w:color="auto" w:fill="F8F9FA"/>
              </w:rPr>
            </w:rPrChange>
          </w:rPr>
          <w:t>Rotor</w:t>
        </w:r>
        <w:r w:rsidRPr="00B630E5">
          <w:rPr>
            <w:rFonts w:ascii="Arial" w:hAnsi="Arial" w:cs="Arial"/>
            <w:color w:val="222222"/>
            <w:sz w:val="24"/>
            <w:szCs w:val="24"/>
            <w:shd w:val="clear" w:color="auto" w:fill="F8F9FA"/>
            <w:lang w:val="en-US"/>
            <w:rPrChange w:id="595" w:author="Пользователь" w:date="2021-11-28T20:18:00Z">
              <w:rPr>
                <w:rFonts w:ascii="Arial" w:hAnsi="Arial" w:cs="Arial"/>
                <w:color w:val="222222"/>
                <w:shd w:val="clear" w:color="auto" w:fill="F8F9FA"/>
              </w:rPr>
            </w:rPrChange>
          </w:rPr>
          <w:t xml:space="preserve"> - Link to the transform of the rotor that will rotate. </w:t>
        </w:r>
      </w:ins>
    </w:p>
    <w:p w:rsidR="009C4A56" w:rsidRPr="00B630E5" w:rsidRDefault="009C4A56" w:rsidP="00666D03">
      <w:pPr>
        <w:pStyle w:val="ab"/>
        <w:rPr>
          <w:ins w:id="596" w:author="Пользователь" w:date="2019-07-09T22:02:00Z"/>
          <w:rFonts w:ascii="Arial" w:hAnsi="Arial" w:cs="Arial"/>
          <w:color w:val="222222"/>
          <w:sz w:val="24"/>
          <w:szCs w:val="24"/>
          <w:shd w:val="clear" w:color="auto" w:fill="F8F9FA"/>
          <w:lang w:val="en-US"/>
          <w:rPrChange w:id="597" w:author="Пользователь" w:date="2021-11-28T20:18:00Z">
            <w:rPr>
              <w:ins w:id="598" w:author="Пользователь" w:date="2019-07-09T22:02:00Z"/>
              <w:rFonts w:ascii="Arial" w:hAnsi="Arial" w:cs="Arial"/>
              <w:color w:val="222222"/>
              <w:shd w:val="clear" w:color="auto" w:fill="F8F9FA"/>
              <w:lang w:val="en-US"/>
            </w:rPr>
          </w:rPrChange>
        </w:rPr>
      </w:pPr>
      <w:ins w:id="599" w:author="Пользователь" w:date="2019-07-09T22:02:00Z">
        <w:r w:rsidRPr="00B630E5">
          <w:rPr>
            <w:rFonts w:ascii="Arial" w:hAnsi="Arial" w:cs="Arial"/>
            <w:b/>
            <w:color w:val="222222"/>
            <w:sz w:val="24"/>
            <w:szCs w:val="24"/>
            <w:shd w:val="clear" w:color="auto" w:fill="F8F9FA"/>
            <w:lang w:val="en-US"/>
            <w:rPrChange w:id="600" w:author="Пользователь" w:date="2021-11-28T20:18:00Z">
              <w:rPr>
                <w:rFonts w:ascii="Arial" w:hAnsi="Arial" w:cs="Arial"/>
                <w:color w:val="222222"/>
                <w:shd w:val="clear" w:color="auto" w:fill="F8F9FA"/>
              </w:rPr>
            </w:rPrChange>
          </w:rPr>
          <w:t xml:space="preserve">Axis </w:t>
        </w:r>
        <w:r w:rsidRPr="00B630E5">
          <w:rPr>
            <w:rFonts w:ascii="Arial" w:hAnsi="Arial" w:cs="Arial"/>
            <w:color w:val="222222"/>
            <w:sz w:val="24"/>
            <w:szCs w:val="24"/>
            <w:shd w:val="clear" w:color="auto" w:fill="F8F9FA"/>
            <w:lang w:val="en-US"/>
            <w:rPrChange w:id="601" w:author="Пользователь" w:date="2021-11-28T20:18:00Z">
              <w:rPr>
                <w:rFonts w:ascii="Arial" w:hAnsi="Arial" w:cs="Arial"/>
                <w:color w:val="222222"/>
                <w:shd w:val="clear" w:color="auto" w:fill="F8F9FA"/>
              </w:rPr>
            </w:rPrChange>
          </w:rPr>
          <w:t xml:space="preserve">- The axis of rotation of the rotor. </w:t>
        </w:r>
      </w:ins>
    </w:p>
    <w:p w:rsidR="009C4A56" w:rsidRPr="00B630E5" w:rsidRDefault="009C4A56" w:rsidP="00666D03">
      <w:pPr>
        <w:pStyle w:val="ab"/>
        <w:rPr>
          <w:ins w:id="602" w:author="Пользователь" w:date="2019-07-09T22:02:00Z"/>
          <w:rFonts w:ascii="Arial" w:hAnsi="Arial" w:cs="Arial"/>
          <w:color w:val="222222"/>
          <w:sz w:val="24"/>
          <w:szCs w:val="24"/>
          <w:shd w:val="clear" w:color="auto" w:fill="F8F9FA"/>
          <w:lang w:val="en-US"/>
          <w:rPrChange w:id="603" w:author="Пользователь" w:date="2021-11-28T20:18:00Z">
            <w:rPr>
              <w:ins w:id="604" w:author="Пользователь" w:date="2019-07-09T22:02:00Z"/>
              <w:rFonts w:ascii="Arial" w:hAnsi="Arial" w:cs="Arial"/>
              <w:color w:val="222222"/>
              <w:shd w:val="clear" w:color="auto" w:fill="F8F9FA"/>
              <w:lang w:val="en-US"/>
            </w:rPr>
          </w:rPrChange>
        </w:rPr>
      </w:pPr>
      <w:ins w:id="605" w:author="Пользователь" w:date="2019-07-09T22:02:00Z">
        <w:r w:rsidRPr="00B630E5">
          <w:rPr>
            <w:rFonts w:ascii="Arial" w:hAnsi="Arial" w:cs="Arial"/>
            <w:b/>
            <w:color w:val="222222"/>
            <w:sz w:val="24"/>
            <w:szCs w:val="24"/>
            <w:shd w:val="clear" w:color="auto" w:fill="F8F9FA"/>
            <w:lang w:val="en-US"/>
            <w:rPrChange w:id="606" w:author="Пользователь" w:date="2021-11-28T20:18:00Z">
              <w:rPr>
                <w:rFonts w:ascii="Arial" w:hAnsi="Arial" w:cs="Arial"/>
                <w:color w:val="222222"/>
                <w:shd w:val="clear" w:color="auto" w:fill="F8F9FA"/>
              </w:rPr>
            </w:rPrChange>
          </w:rPr>
          <w:t>Direction Rotation</w:t>
        </w:r>
        <w:r w:rsidRPr="00B630E5">
          <w:rPr>
            <w:rFonts w:ascii="Arial" w:hAnsi="Arial" w:cs="Arial"/>
            <w:color w:val="222222"/>
            <w:sz w:val="24"/>
            <w:szCs w:val="24"/>
            <w:shd w:val="clear" w:color="auto" w:fill="F8F9FA"/>
            <w:lang w:val="en-US"/>
            <w:rPrChange w:id="607" w:author="Пользователь" w:date="2021-11-28T20:18:00Z">
              <w:rPr>
                <w:rFonts w:ascii="Arial" w:hAnsi="Arial" w:cs="Arial"/>
                <w:color w:val="222222"/>
                <w:shd w:val="clear" w:color="auto" w:fill="F8F9FA"/>
              </w:rPr>
            </w:rPrChange>
          </w:rPr>
          <w:t xml:space="preserve"> - Direction of rotation (clockwise or counterclockwise) </w:t>
        </w:r>
      </w:ins>
    </w:p>
    <w:p w:rsidR="009C4A56" w:rsidRPr="00B630E5" w:rsidRDefault="009C4A56" w:rsidP="00666D03">
      <w:pPr>
        <w:pStyle w:val="ab"/>
        <w:rPr>
          <w:ins w:id="608" w:author="Пользователь" w:date="2019-07-09T22:02:00Z"/>
          <w:rFonts w:ascii="Arial" w:hAnsi="Arial" w:cs="Arial"/>
          <w:color w:val="222222"/>
          <w:sz w:val="24"/>
          <w:szCs w:val="24"/>
          <w:shd w:val="clear" w:color="auto" w:fill="F8F9FA"/>
          <w:lang w:val="en-US"/>
          <w:rPrChange w:id="609" w:author="Пользователь" w:date="2021-11-28T20:18:00Z">
            <w:rPr>
              <w:ins w:id="610" w:author="Пользователь" w:date="2019-07-09T22:02:00Z"/>
              <w:rFonts w:ascii="Arial" w:hAnsi="Arial" w:cs="Arial"/>
              <w:color w:val="222222"/>
              <w:shd w:val="clear" w:color="auto" w:fill="F8F9FA"/>
              <w:lang w:val="en-US"/>
            </w:rPr>
          </w:rPrChange>
        </w:rPr>
      </w:pPr>
      <w:ins w:id="611" w:author="Пользователь" w:date="2019-07-09T22:02:00Z">
        <w:r w:rsidRPr="00B630E5">
          <w:rPr>
            <w:rFonts w:ascii="Arial" w:hAnsi="Arial" w:cs="Arial"/>
            <w:b/>
            <w:color w:val="222222"/>
            <w:sz w:val="24"/>
            <w:szCs w:val="24"/>
            <w:shd w:val="clear" w:color="auto" w:fill="F8F9FA"/>
            <w:lang w:val="en-US"/>
            <w:rPrChange w:id="612" w:author="Пользователь" w:date="2021-11-28T20:18:00Z">
              <w:rPr>
                <w:rFonts w:ascii="Arial" w:hAnsi="Arial" w:cs="Arial"/>
                <w:color w:val="222222"/>
                <w:shd w:val="clear" w:color="auto" w:fill="F8F9FA"/>
              </w:rPr>
            </w:rPrChange>
          </w:rPr>
          <w:t>Speed</w:t>
        </w:r>
        <w:r w:rsidRPr="00B630E5">
          <w:rPr>
            <w:rFonts w:ascii="Arial" w:hAnsi="Arial" w:cs="Arial"/>
            <w:color w:val="222222"/>
            <w:sz w:val="24"/>
            <w:szCs w:val="24"/>
            <w:shd w:val="clear" w:color="auto" w:fill="F8F9FA"/>
            <w:lang w:val="en-US"/>
            <w:rPrChange w:id="613" w:author="Пользователь" w:date="2021-11-28T20:18:00Z">
              <w:rPr>
                <w:rFonts w:ascii="Arial" w:hAnsi="Arial" w:cs="Arial"/>
                <w:color w:val="222222"/>
                <w:shd w:val="clear" w:color="auto" w:fill="F8F9FA"/>
              </w:rPr>
            </w:rPrChange>
          </w:rPr>
          <w:t xml:space="preserve"> ​​- Rotation speed at 1% engine power. </w:t>
        </w:r>
      </w:ins>
    </w:p>
    <w:p w:rsidR="00666D03" w:rsidRPr="00B630E5" w:rsidRDefault="009C4A56" w:rsidP="00666D03">
      <w:pPr>
        <w:pStyle w:val="ab"/>
        <w:rPr>
          <w:ins w:id="614" w:author="Пользователь" w:date="2019-07-09T21:28:00Z"/>
          <w:noProof/>
          <w:sz w:val="24"/>
          <w:szCs w:val="24"/>
          <w:lang w:val="en-US"/>
          <w:rPrChange w:id="615" w:author="Пользователь" w:date="2021-11-28T20:18:00Z">
            <w:rPr>
              <w:ins w:id="616" w:author="Пользователь" w:date="2019-07-09T21:28:00Z"/>
              <w:noProof/>
            </w:rPr>
          </w:rPrChange>
        </w:rPr>
      </w:pPr>
      <w:proofErr w:type="spellStart"/>
      <w:ins w:id="617" w:author="Пользователь" w:date="2019-07-09T22:02:00Z">
        <w:r w:rsidRPr="00B630E5">
          <w:rPr>
            <w:rFonts w:ascii="Arial" w:hAnsi="Arial" w:cs="Arial"/>
            <w:b/>
            <w:color w:val="222222"/>
            <w:sz w:val="24"/>
            <w:szCs w:val="24"/>
            <w:shd w:val="clear" w:color="auto" w:fill="F8F9FA"/>
            <w:lang w:val="en-US"/>
            <w:rPrChange w:id="618" w:author="Пользователь" w:date="2021-11-28T20:18:00Z">
              <w:rPr>
                <w:rFonts w:ascii="Arial" w:hAnsi="Arial" w:cs="Arial"/>
                <w:color w:val="222222"/>
                <w:shd w:val="clear" w:color="auto" w:fill="F8F9FA"/>
              </w:rPr>
            </w:rPrChange>
          </w:rPr>
          <w:t>MaxSpeed</w:t>
        </w:r>
        <w:proofErr w:type="spellEnd"/>
        <w:r w:rsidRPr="00B630E5">
          <w:rPr>
            <w:rFonts w:ascii="Arial" w:hAnsi="Arial" w:cs="Arial"/>
            <w:b/>
            <w:color w:val="222222"/>
            <w:sz w:val="24"/>
            <w:szCs w:val="24"/>
            <w:shd w:val="clear" w:color="auto" w:fill="F8F9FA"/>
            <w:lang w:val="en-US"/>
            <w:rPrChange w:id="619" w:author="Пользователь" w:date="2021-11-28T20:18:00Z">
              <w:rPr>
                <w:rFonts w:ascii="Arial" w:hAnsi="Arial" w:cs="Arial"/>
                <w:color w:val="222222"/>
                <w:shd w:val="clear" w:color="auto" w:fill="F8F9FA"/>
              </w:rPr>
            </w:rPrChange>
          </w:rPr>
          <w:t xml:space="preserve"> </w:t>
        </w:r>
        <w:r w:rsidRPr="00B630E5">
          <w:rPr>
            <w:rFonts w:ascii="Arial" w:hAnsi="Arial" w:cs="Arial"/>
            <w:color w:val="222222"/>
            <w:sz w:val="24"/>
            <w:szCs w:val="24"/>
            <w:shd w:val="clear" w:color="auto" w:fill="F8F9FA"/>
            <w:lang w:val="en-US"/>
            <w:rPrChange w:id="620" w:author="Пользователь" w:date="2021-11-28T20:18:00Z">
              <w:rPr>
                <w:rFonts w:ascii="Arial" w:hAnsi="Arial" w:cs="Arial"/>
                <w:color w:val="222222"/>
                <w:shd w:val="clear" w:color="auto" w:fill="F8F9FA"/>
              </w:rPr>
            </w:rPrChange>
          </w:rPr>
          <w:t>​​- The maximum possible speed of rotation of the blades.</w:t>
        </w:r>
      </w:ins>
    </w:p>
    <w:p w:rsidR="00666D03" w:rsidRPr="00B630E5" w:rsidRDefault="00666D03" w:rsidP="00666D03">
      <w:pPr>
        <w:pStyle w:val="ab"/>
        <w:rPr>
          <w:ins w:id="621" w:author="Пользователь" w:date="2019-07-09T21:28:00Z"/>
          <w:noProof/>
          <w:sz w:val="24"/>
          <w:szCs w:val="24"/>
          <w:lang w:val="en-US"/>
          <w:rPrChange w:id="622" w:author="Пользователь" w:date="2021-11-28T20:18:00Z">
            <w:rPr>
              <w:ins w:id="623" w:author="Пользователь" w:date="2019-07-09T21:28:00Z"/>
              <w:noProof/>
            </w:rPr>
          </w:rPrChange>
        </w:rPr>
      </w:pPr>
    </w:p>
    <w:p w:rsidR="009C4A56" w:rsidRPr="00B630E5" w:rsidRDefault="009C4A56" w:rsidP="009C4A56">
      <w:pPr>
        <w:pStyle w:val="HTML"/>
        <w:shd w:val="clear" w:color="auto" w:fill="F8F9FA"/>
        <w:spacing w:line="360" w:lineRule="atLeast"/>
        <w:rPr>
          <w:ins w:id="624" w:author="Пользователь" w:date="2019-07-09T22:03:00Z"/>
          <w:rFonts w:ascii="inherit" w:hAnsi="inherit"/>
          <w:b/>
          <w:color w:val="222222"/>
          <w:sz w:val="24"/>
          <w:szCs w:val="24"/>
          <w:rPrChange w:id="625" w:author="Пользователь" w:date="2021-11-28T20:18:00Z">
            <w:rPr>
              <w:ins w:id="626" w:author="Пользователь" w:date="2019-07-09T22:03:00Z"/>
              <w:rFonts w:ascii="inherit" w:hAnsi="inherit"/>
              <w:color w:val="222222"/>
              <w:sz w:val="24"/>
              <w:szCs w:val="24"/>
            </w:rPr>
          </w:rPrChange>
        </w:rPr>
      </w:pPr>
      <w:ins w:id="627" w:author="Пользователь" w:date="2019-07-09T22:03:00Z">
        <w:r w:rsidRPr="00B630E5">
          <w:rPr>
            <w:rFonts w:ascii="inherit" w:hAnsi="inherit"/>
            <w:b/>
            <w:color w:val="222222"/>
            <w:sz w:val="24"/>
            <w:szCs w:val="24"/>
            <w:lang w:val="en"/>
            <w:rPrChange w:id="628" w:author="Пользователь" w:date="2021-11-28T20:18:00Z">
              <w:rPr>
                <w:rFonts w:ascii="inherit" w:hAnsi="inherit"/>
                <w:color w:val="222222"/>
                <w:sz w:val="24"/>
                <w:szCs w:val="24"/>
                <w:lang w:val="en"/>
              </w:rPr>
            </w:rPrChange>
          </w:rPr>
          <w:t>Helicopter tilt speed settings.</w:t>
        </w:r>
      </w:ins>
    </w:p>
    <w:p w:rsidR="00666D03" w:rsidRPr="00B630E5" w:rsidRDefault="00666D03" w:rsidP="00666D03">
      <w:pPr>
        <w:pStyle w:val="ab"/>
        <w:rPr>
          <w:ins w:id="629" w:author="Пользователь" w:date="2019-07-09T21:28:00Z"/>
          <w:noProof/>
          <w:sz w:val="24"/>
          <w:szCs w:val="24"/>
          <w:rPrChange w:id="630" w:author="Пользователь" w:date="2021-11-28T20:18:00Z">
            <w:rPr>
              <w:ins w:id="631" w:author="Пользователь" w:date="2019-07-09T21:28:00Z"/>
              <w:noProof/>
            </w:rPr>
          </w:rPrChange>
        </w:rPr>
      </w:pPr>
      <w:ins w:id="632" w:author="Пользователь" w:date="2019-07-09T21:28:00Z">
        <w:r w:rsidRPr="00B630E5">
          <w:rPr>
            <w:noProof/>
            <w:sz w:val="24"/>
            <w:szCs w:val="24"/>
            <w:rPrChange w:id="633" w:author="Пользователь" w:date="2021-11-28T20:18:00Z">
              <w:rPr>
                <w:noProof/>
              </w:rPr>
            </w:rPrChange>
          </w:rPr>
          <w:drawing>
            <wp:inline distT="0" distB="0" distL="0" distR="0" wp14:anchorId="6B58F4F0" wp14:editId="4EB997B8">
              <wp:extent cx="2333625" cy="804979"/>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39333" cy="806948"/>
                      </a:xfrm>
                      <a:prstGeom prst="rect">
                        <a:avLst/>
                      </a:prstGeom>
                    </pic:spPr>
                  </pic:pic>
                </a:graphicData>
              </a:graphic>
            </wp:inline>
          </w:drawing>
        </w:r>
        <w:r w:rsidRPr="00B630E5">
          <w:rPr>
            <w:noProof/>
            <w:sz w:val="24"/>
            <w:szCs w:val="24"/>
            <w:rPrChange w:id="634" w:author="Пользователь" w:date="2021-11-28T20:18:00Z">
              <w:rPr>
                <w:noProof/>
              </w:rPr>
            </w:rPrChange>
          </w:rPr>
          <w:drawing>
            <wp:inline distT="0" distB="0" distL="0" distR="0" wp14:anchorId="40FE437D" wp14:editId="756FDD7C">
              <wp:extent cx="2333625" cy="2282337"/>
              <wp:effectExtent l="0" t="0" r="0" b="381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36690" cy="2285334"/>
                      </a:xfrm>
                      <a:prstGeom prst="rect">
                        <a:avLst/>
                      </a:prstGeom>
                    </pic:spPr>
                  </pic:pic>
                </a:graphicData>
              </a:graphic>
            </wp:inline>
          </w:drawing>
        </w:r>
      </w:ins>
    </w:p>
    <w:p w:rsidR="009C4A56" w:rsidRPr="00B630E5" w:rsidRDefault="009C4A56" w:rsidP="009C4A56">
      <w:pPr>
        <w:pStyle w:val="HTML"/>
        <w:shd w:val="clear" w:color="auto" w:fill="F8F9FA"/>
        <w:spacing w:line="360" w:lineRule="atLeast"/>
        <w:rPr>
          <w:ins w:id="635" w:author="Пользователь" w:date="2019-07-09T22:03:00Z"/>
          <w:rFonts w:ascii="inherit" w:hAnsi="inherit"/>
          <w:color w:val="222222"/>
          <w:sz w:val="24"/>
          <w:szCs w:val="24"/>
          <w:lang w:val="en-US"/>
          <w:rPrChange w:id="636" w:author="Пользователь" w:date="2021-11-28T20:18:00Z">
            <w:rPr>
              <w:ins w:id="637" w:author="Пользователь" w:date="2019-07-09T22:03:00Z"/>
              <w:rFonts w:ascii="inherit" w:hAnsi="inherit"/>
              <w:color w:val="222222"/>
              <w:sz w:val="24"/>
              <w:szCs w:val="24"/>
            </w:rPr>
          </w:rPrChange>
        </w:rPr>
      </w:pPr>
      <w:ins w:id="638" w:author="Пользователь" w:date="2019-07-09T22:03:00Z">
        <w:r w:rsidRPr="00B630E5">
          <w:rPr>
            <w:rFonts w:ascii="inherit" w:hAnsi="inherit"/>
            <w:color w:val="222222"/>
            <w:sz w:val="24"/>
            <w:szCs w:val="24"/>
            <w:lang w:val="en"/>
            <w:rPrChange w:id="639" w:author="Пользователь" w:date="2021-11-28T20:18:00Z">
              <w:rPr>
                <w:rFonts w:ascii="inherit" w:hAnsi="inherit"/>
                <w:color w:val="222222"/>
                <w:sz w:val="24"/>
                <w:szCs w:val="24"/>
                <w:lang w:val="en"/>
              </w:rPr>
            </w:rPrChange>
          </w:rPr>
          <w:t>The speed with which the helicopter changes the angle of inclination along the axes.</w:t>
        </w:r>
      </w:ins>
    </w:p>
    <w:p w:rsidR="00666D03" w:rsidRPr="00B630E5" w:rsidRDefault="00666D03">
      <w:pPr>
        <w:pStyle w:val="ab"/>
        <w:rPr>
          <w:ins w:id="640" w:author="Пользователь" w:date="2019-07-09T21:27:00Z"/>
          <w:sz w:val="24"/>
          <w:szCs w:val="24"/>
          <w:shd w:val="clear" w:color="auto" w:fill="F8F9FA"/>
          <w:lang w:val="en-US"/>
          <w:rPrChange w:id="641" w:author="Пользователь" w:date="2021-11-28T20:18:00Z">
            <w:rPr>
              <w:ins w:id="642" w:author="Пользователь" w:date="2019-07-09T21:27:00Z"/>
              <w:rFonts w:ascii="Arial" w:hAnsi="Arial" w:cs="Arial"/>
              <w:color w:val="222222"/>
              <w:shd w:val="clear" w:color="auto" w:fill="F8F9FA"/>
              <w:lang w:val="en-US"/>
            </w:rPr>
          </w:rPrChange>
        </w:rPr>
        <w:pPrChange w:id="643" w:author="Пользователь" w:date="2019-07-09T21:29:00Z">
          <w:pPr/>
        </w:pPrChange>
      </w:pPr>
    </w:p>
    <w:p w:rsidR="00666D03" w:rsidRPr="00B630E5" w:rsidDel="00FE5FE4" w:rsidRDefault="00666D03">
      <w:pPr>
        <w:rPr>
          <w:del w:id="644" w:author="Пользователь" w:date="2019-07-09T22:16:00Z"/>
          <w:sz w:val="24"/>
          <w:szCs w:val="24"/>
          <w:rPrChange w:id="645" w:author="Пользователь" w:date="2021-11-28T20:18:00Z">
            <w:rPr>
              <w:del w:id="646" w:author="Пользователь" w:date="2019-07-09T22:16:00Z"/>
              <w:sz w:val="24"/>
              <w:szCs w:val="24"/>
              <w:lang w:val="en-US"/>
            </w:rPr>
          </w:rPrChange>
        </w:rPr>
      </w:pPr>
    </w:p>
    <w:p w:rsidR="00893847" w:rsidRPr="00B630E5" w:rsidDel="00FE5FE4" w:rsidRDefault="00893847">
      <w:pPr>
        <w:rPr>
          <w:del w:id="647" w:author="Пользователь" w:date="2019-07-09T22:16:00Z"/>
          <w:rFonts w:ascii="inherit" w:eastAsia="Times New Roman" w:hAnsi="inherit" w:cs="Courier New"/>
          <w:color w:val="222222"/>
          <w:sz w:val="24"/>
          <w:szCs w:val="24"/>
          <w:rPrChange w:id="648" w:author="Пользователь" w:date="2021-11-28T20:18:00Z">
            <w:rPr>
              <w:del w:id="649" w:author="Пользователь" w:date="2019-07-09T22:16:00Z"/>
              <w:rFonts w:ascii="inherit" w:eastAsia="Times New Roman" w:hAnsi="inherit" w:cs="Courier New"/>
              <w:color w:val="222222"/>
              <w:sz w:val="24"/>
              <w:szCs w:val="24"/>
            </w:rPr>
          </w:rPrChange>
        </w:rPr>
        <w:pPrChange w:id="650" w:author="Пользователь" w:date="2019-07-09T22:16:00Z">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pPrChange>
      </w:pPr>
      <w:del w:id="651" w:author="Пользователь" w:date="2019-07-09T22:16:00Z">
        <w:r w:rsidRPr="00B630E5" w:rsidDel="00FE5FE4">
          <w:rPr>
            <w:rFonts w:ascii="inherit" w:eastAsia="Times New Roman" w:hAnsi="inherit" w:cs="Courier New"/>
            <w:color w:val="222222"/>
            <w:sz w:val="24"/>
            <w:szCs w:val="24"/>
            <w:rPrChange w:id="652" w:author="Пользователь" w:date="2021-11-28T20:18:00Z">
              <w:rPr>
                <w:rFonts w:ascii="inherit" w:eastAsia="Times New Roman" w:hAnsi="inherit" w:cs="Courier New"/>
                <w:color w:val="222222"/>
                <w:sz w:val="24"/>
                <w:szCs w:val="24"/>
              </w:rPr>
            </w:rPrChange>
          </w:rPr>
          <w:delText>Этот ассет предназначен для облегчения создания логики поведения вертолетов или других игровых объектов, схожих с ними по поведению.</w:delText>
        </w:r>
      </w:del>
    </w:p>
    <w:p w:rsidR="00893847" w:rsidRPr="00B630E5" w:rsidDel="00FE5FE4" w:rsidRDefault="00893847">
      <w:pPr>
        <w:rPr>
          <w:del w:id="653" w:author="Пользователь" w:date="2019-07-09T22:16:00Z"/>
          <w:rFonts w:ascii="inherit" w:eastAsia="Times New Roman" w:hAnsi="inherit" w:cs="Courier New"/>
          <w:color w:val="222222"/>
          <w:sz w:val="24"/>
          <w:szCs w:val="24"/>
          <w:rPrChange w:id="654" w:author="Пользователь" w:date="2021-11-28T20:18:00Z">
            <w:rPr>
              <w:del w:id="655" w:author="Пользователь" w:date="2019-07-09T22:16:00Z"/>
              <w:rFonts w:ascii="inherit" w:eastAsia="Times New Roman" w:hAnsi="inherit" w:cs="Courier New"/>
              <w:color w:val="222222"/>
              <w:sz w:val="24"/>
              <w:szCs w:val="24"/>
            </w:rPr>
          </w:rPrChange>
        </w:rPr>
        <w:pPrChange w:id="656" w:author="Пользователь" w:date="2019-07-09T22:16:00Z">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pPrChange>
      </w:pPr>
      <w:del w:id="657" w:author="Пользователь" w:date="2019-07-09T22:16:00Z">
        <w:r w:rsidRPr="00B630E5" w:rsidDel="00FE5FE4">
          <w:rPr>
            <w:rFonts w:ascii="inherit" w:eastAsia="Times New Roman" w:hAnsi="inherit" w:cs="Courier New"/>
            <w:color w:val="222222"/>
            <w:sz w:val="24"/>
            <w:szCs w:val="24"/>
            <w:rPrChange w:id="658" w:author="Пользователь" w:date="2021-11-28T20:18:00Z">
              <w:rPr>
                <w:rFonts w:ascii="inherit" w:eastAsia="Times New Roman" w:hAnsi="inherit" w:cs="Courier New"/>
                <w:color w:val="222222"/>
                <w:sz w:val="24"/>
                <w:szCs w:val="24"/>
              </w:rPr>
            </w:rPrChange>
          </w:rPr>
          <w:delText>Это упрощенная версия ассета. С ней вы сможете создать только упрощенную модель поведения, которая не полностью имитирует физику поведения вертолета.</w:delText>
        </w:r>
      </w:del>
    </w:p>
    <w:p w:rsidR="00893847" w:rsidRPr="00B630E5" w:rsidDel="00FE5FE4" w:rsidRDefault="00893847">
      <w:pPr>
        <w:rPr>
          <w:del w:id="659" w:author="Пользователь" w:date="2019-07-09T22:16:00Z"/>
          <w:rFonts w:ascii="inherit" w:eastAsia="Times New Roman" w:hAnsi="inherit" w:cs="Courier New"/>
          <w:color w:val="222222"/>
          <w:sz w:val="24"/>
          <w:szCs w:val="24"/>
          <w:rPrChange w:id="660" w:author="Пользователь" w:date="2021-11-28T20:18:00Z">
            <w:rPr>
              <w:del w:id="661" w:author="Пользователь" w:date="2019-07-09T22:16:00Z"/>
              <w:rFonts w:ascii="inherit" w:eastAsia="Times New Roman" w:hAnsi="inherit" w:cs="Courier New"/>
              <w:color w:val="222222"/>
              <w:sz w:val="24"/>
              <w:szCs w:val="24"/>
            </w:rPr>
          </w:rPrChange>
        </w:rPr>
        <w:pPrChange w:id="662" w:author="Пользователь" w:date="2019-07-09T22:16:00Z">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pPrChange>
      </w:pPr>
    </w:p>
    <w:p w:rsidR="00893847" w:rsidRPr="00B630E5" w:rsidDel="00FE5FE4" w:rsidRDefault="00893847">
      <w:pPr>
        <w:rPr>
          <w:del w:id="663" w:author="Пользователь" w:date="2019-07-09T22:16:00Z"/>
          <w:rFonts w:ascii="inherit" w:eastAsia="Times New Roman" w:hAnsi="inherit" w:cs="Courier New"/>
          <w:color w:val="222222"/>
          <w:sz w:val="24"/>
          <w:szCs w:val="24"/>
          <w:rPrChange w:id="664" w:author="Пользователь" w:date="2021-11-28T20:18:00Z">
            <w:rPr>
              <w:del w:id="665" w:author="Пользователь" w:date="2019-07-09T22:16:00Z"/>
              <w:rFonts w:ascii="inherit" w:eastAsia="Times New Roman" w:hAnsi="inherit" w:cs="Courier New"/>
              <w:color w:val="222222"/>
              <w:sz w:val="24"/>
              <w:szCs w:val="24"/>
            </w:rPr>
          </w:rPrChange>
        </w:rPr>
        <w:pPrChange w:id="666" w:author="Пользователь" w:date="2019-07-09T22:16:00Z">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pPrChange>
      </w:pPr>
      <w:del w:id="667" w:author="Пользователь" w:date="2019-07-09T22:16:00Z">
        <w:r w:rsidRPr="00B630E5" w:rsidDel="00FE5FE4">
          <w:rPr>
            <w:rFonts w:ascii="inherit" w:eastAsia="Times New Roman" w:hAnsi="inherit" w:cs="Courier New"/>
            <w:color w:val="222222"/>
            <w:sz w:val="24"/>
            <w:szCs w:val="24"/>
            <w:rPrChange w:id="668" w:author="Пользователь" w:date="2021-11-28T20:18:00Z">
              <w:rPr>
                <w:rFonts w:ascii="inherit" w:eastAsia="Times New Roman" w:hAnsi="inherit" w:cs="Courier New"/>
                <w:color w:val="222222"/>
                <w:sz w:val="24"/>
                <w:szCs w:val="24"/>
              </w:rPr>
            </w:rPrChange>
          </w:rPr>
          <w:delText>Ассет содержит в себе несколько скриптов</w:delText>
        </w:r>
        <w:r w:rsidR="00E124F1" w:rsidRPr="00B630E5" w:rsidDel="00FE5FE4">
          <w:rPr>
            <w:rFonts w:ascii="inherit" w:eastAsia="Times New Roman" w:hAnsi="inherit" w:cs="Courier New"/>
            <w:color w:val="222222"/>
            <w:sz w:val="24"/>
            <w:szCs w:val="24"/>
            <w:rPrChange w:id="669" w:author="Пользователь" w:date="2021-11-28T20:18:00Z">
              <w:rPr>
                <w:rFonts w:ascii="inherit" w:eastAsia="Times New Roman" w:hAnsi="inherit" w:cs="Courier New"/>
                <w:color w:val="222222"/>
                <w:sz w:val="24"/>
                <w:szCs w:val="24"/>
              </w:rPr>
            </w:rPrChange>
          </w:rPr>
          <w:delText>, но для создания работающей модели вертолета вам понадобится только один. «HelicopterController».</w:delText>
        </w:r>
      </w:del>
    </w:p>
    <w:p w:rsidR="00E124F1" w:rsidRPr="00B630E5" w:rsidDel="00FE5FE4" w:rsidRDefault="00E124F1">
      <w:pPr>
        <w:rPr>
          <w:del w:id="670" w:author="Пользователь" w:date="2019-07-09T22:16:00Z"/>
          <w:rFonts w:ascii="inherit" w:eastAsia="Times New Roman" w:hAnsi="inherit" w:cs="Courier New"/>
          <w:color w:val="222222"/>
          <w:sz w:val="24"/>
          <w:szCs w:val="24"/>
          <w:rPrChange w:id="671" w:author="Пользователь" w:date="2021-11-28T20:18:00Z">
            <w:rPr>
              <w:del w:id="672" w:author="Пользователь" w:date="2019-07-09T22:16:00Z"/>
              <w:rFonts w:ascii="inherit" w:eastAsia="Times New Roman" w:hAnsi="inherit" w:cs="Courier New"/>
              <w:color w:val="222222"/>
              <w:sz w:val="24"/>
              <w:szCs w:val="24"/>
            </w:rPr>
          </w:rPrChange>
        </w:rPr>
        <w:pPrChange w:id="673" w:author="Пользователь" w:date="2019-07-09T22:16:00Z">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pPrChange>
      </w:pPr>
      <w:del w:id="674" w:author="Пользователь" w:date="2019-07-09T22:16:00Z">
        <w:r w:rsidRPr="00B630E5" w:rsidDel="00FE5FE4">
          <w:rPr>
            <w:rFonts w:ascii="inherit" w:eastAsia="Times New Roman" w:hAnsi="inherit" w:cs="Courier New"/>
            <w:color w:val="222222"/>
            <w:sz w:val="24"/>
            <w:szCs w:val="24"/>
            <w:rPrChange w:id="675" w:author="Пользователь" w:date="2021-11-28T20:18:00Z">
              <w:rPr>
                <w:rFonts w:ascii="inherit" w:eastAsia="Times New Roman" w:hAnsi="inherit" w:cs="Courier New"/>
                <w:color w:val="222222"/>
                <w:sz w:val="24"/>
                <w:szCs w:val="24"/>
              </w:rPr>
            </w:rPrChange>
          </w:rPr>
          <w:delText>Все остальные скрипты нужны для работы демо сцены.</w:delText>
        </w:r>
      </w:del>
    </w:p>
    <w:p w:rsidR="00E124F1" w:rsidRPr="00B630E5" w:rsidDel="00FE5FE4" w:rsidRDefault="00E124F1">
      <w:pPr>
        <w:rPr>
          <w:del w:id="676" w:author="Пользователь" w:date="2019-07-09T22:16:00Z"/>
          <w:rFonts w:ascii="inherit" w:eastAsia="Times New Roman" w:hAnsi="inherit" w:cs="Courier New"/>
          <w:color w:val="222222"/>
          <w:sz w:val="24"/>
          <w:szCs w:val="24"/>
          <w:rPrChange w:id="677" w:author="Пользователь" w:date="2021-11-28T20:18:00Z">
            <w:rPr>
              <w:del w:id="678" w:author="Пользователь" w:date="2019-07-09T22:16:00Z"/>
              <w:rFonts w:ascii="inherit" w:eastAsia="Times New Roman" w:hAnsi="inherit" w:cs="Courier New"/>
              <w:color w:val="222222"/>
              <w:sz w:val="24"/>
              <w:szCs w:val="24"/>
            </w:rPr>
          </w:rPrChange>
        </w:rPr>
        <w:pPrChange w:id="679" w:author="Пользователь" w:date="2019-07-09T22:16:00Z">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pPrChange>
      </w:pPr>
    </w:p>
    <w:p w:rsidR="00E124F1" w:rsidRPr="00B630E5" w:rsidDel="00FE5FE4" w:rsidRDefault="00E124F1">
      <w:pPr>
        <w:rPr>
          <w:del w:id="680" w:author="Пользователь" w:date="2019-07-09T22:16:00Z"/>
          <w:rFonts w:ascii="inherit" w:eastAsia="Times New Roman" w:hAnsi="inherit" w:cs="Courier New"/>
          <w:b/>
          <w:color w:val="222222"/>
          <w:sz w:val="24"/>
          <w:szCs w:val="24"/>
          <w:rPrChange w:id="681" w:author="Пользователь" w:date="2021-11-28T20:18:00Z">
            <w:rPr>
              <w:del w:id="682" w:author="Пользователь" w:date="2019-07-09T22:16:00Z"/>
              <w:rFonts w:ascii="inherit" w:eastAsia="Times New Roman" w:hAnsi="inherit" w:cs="Courier New"/>
              <w:color w:val="222222"/>
              <w:sz w:val="24"/>
              <w:szCs w:val="24"/>
            </w:rPr>
          </w:rPrChange>
        </w:rPr>
        <w:pPrChange w:id="683" w:author="Пользователь" w:date="2019-07-09T22:16:00Z">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pPrChange>
      </w:pPr>
      <w:del w:id="684" w:author="Пользователь" w:date="2019-07-09T22:16:00Z">
        <w:r w:rsidRPr="00B630E5" w:rsidDel="00FE5FE4">
          <w:rPr>
            <w:rFonts w:ascii="inherit" w:eastAsia="Times New Roman" w:hAnsi="inherit" w:cs="Courier New" w:hint="eastAsia"/>
            <w:b/>
            <w:color w:val="222222"/>
            <w:sz w:val="24"/>
            <w:szCs w:val="24"/>
            <w:rPrChange w:id="685" w:author="Пользователь" w:date="2021-11-28T20:18:00Z">
              <w:rPr>
                <w:rFonts w:ascii="inherit" w:eastAsia="Times New Roman" w:hAnsi="inherit" w:cs="Courier New" w:hint="eastAsia"/>
                <w:color w:val="222222"/>
                <w:sz w:val="24"/>
                <w:szCs w:val="24"/>
              </w:rPr>
            </w:rPrChange>
          </w:rPr>
          <w:delText>Создание</w:delText>
        </w:r>
        <w:r w:rsidRPr="00B630E5" w:rsidDel="00FE5FE4">
          <w:rPr>
            <w:rFonts w:ascii="inherit" w:eastAsia="Times New Roman" w:hAnsi="inherit" w:cs="Courier New"/>
            <w:b/>
            <w:color w:val="222222"/>
            <w:sz w:val="24"/>
            <w:szCs w:val="24"/>
            <w:rPrChange w:id="686" w:author="Пользователь" w:date="2021-11-28T20:18:00Z">
              <w:rPr>
                <w:rFonts w:ascii="inherit" w:eastAsia="Times New Roman" w:hAnsi="inherit" w:cs="Courier New"/>
                <w:color w:val="222222"/>
                <w:sz w:val="24"/>
                <w:szCs w:val="24"/>
              </w:rPr>
            </w:rPrChange>
          </w:rPr>
          <w:delText xml:space="preserve"> </w:delText>
        </w:r>
        <w:r w:rsidRPr="00B630E5" w:rsidDel="00FE5FE4">
          <w:rPr>
            <w:rFonts w:ascii="inherit" w:eastAsia="Times New Roman" w:hAnsi="inherit" w:cs="Courier New" w:hint="eastAsia"/>
            <w:b/>
            <w:color w:val="222222"/>
            <w:sz w:val="24"/>
            <w:szCs w:val="24"/>
            <w:rPrChange w:id="687" w:author="Пользователь" w:date="2021-11-28T20:18:00Z">
              <w:rPr>
                <w:rFonts w:ascii="inherit" w:eastAsia="Times New Roman" w:hAnsi="inherit" w:cs="Courier New" w:hint="eastAsia"/>
                <w:color w:val="222222"/>
                <w:sz w:val="24"/>
                <w:szCs w:val="24"/>
              </w:rPr>
            </w:rPrChange>
          </w:rPr>
          <w:delText>вертолета</w:delText>
        </w:r>
        <w:r w:rsidRPr="00B630E5" w:rsidDel="00FE5FE4">
          <w:rPr>
            <w:rFonts w:ascii="inherit" w:eastAsia="Times New Roman" w:hAnsi="inherit" w:cs="Courier New"/>
            <w:b/>
            <w:color w:val="222222"/>
            <w:sz w:val="24"/>
            <w:szCs w:val="24"/>
            <w:rPrChange w:id="688" w:author="Пользователь" w:date="2021-11-28T20:18:00Z">
              <w:rPr>
                <w:rFonts w:ascii="inherit" w:eastAsia="Times New Roman" w:hAnsi="inherit" w:cs="Courier New"/>
                <w:color w:val="222222"/>
                <w:sz w:val="24"/>
                <w:szCs w:val="24"/>
              </w:rPr>
            </w:rPrChange>
          </w:rPr>
          <w:delText>.</w:delText>
        </w:r>
      </w:del>
    </w:p>
    <w:p w:rsidR="00E124F1" w:rsidRPr="00B630E5" w:rsidDel="00FE5FE4" w:rsidRDefault="00E124F1">
      <w:pPr>
        <w:rPr>
          <w:del w:id="689" w:author="Пользователь" w:date="2019-07-09T22:16:00Z"/>
          <w:rFonts w:ascii="inherit" w:eastAsia="Times New Roman" w:hAnsi="inherit" w:cs="Courier New"/>
          <w:color w:val="222222"/>
          <w:sz w:val="24"/>
          <w:szCs w:val="24"/>
          <w:rPrChange w:id="690" w:author="Пользователь" w:date="2021-11-28T20:18:00Z">
            <w:rPr>
              <w:del w:id="691" w:author="Пользователь" w:date="2019-07-09T22:16:00Z"/>
              <w:rFonts w:ascii="inherit" w:eastAsia="Times New Roman" w:hAnsi="inherit" w:cs="Courier New"/>
              <w:color w:val="222222"/>
              <w:sz w:val="24"/>
              <w:szCs w:val="24"/>
            </w:rPr>
          </w:rPrChange>
        </w:rPr>
        <w:pPrChange w:id="692" w:author="Пользователь" w:date="2019-07-09T22:16:00Z">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pPrChange>
      </w:pPr>
    </w:p>
    <w:p w:rsidR="00E124F1" w:rsidRPr="00B630E5" w:rsidDel="00FE5FE4" w:rsidRDefault="00E124F1">
      <w:pPr>
        <w:rPr>
          <w:del w:id="693" w:author="Пользователь" w:date="2019-07-09T22:16:00Z"/>
          <w:rFonts w:ascii="inherit" w:eastAsia="Times New Roman" w:hAnsi="inherit" w:cs="Courier New"/>
          <w:b/>
          <w:color w:val="222222"/>
          <w:sz w:val="24"/>
          <w:szCs w:val="24"/>
          <w:rPrChange w:id="694" w:author="Пользователь" w:date="2021-11-28T20:18:00Z">
            <w:rPr>
              <w:del w:id="695" w:author="Пользователь" w:date="2019-07-09T22:16:00Z"/>
              <w:rFonts w:ascii="inherit" w:eastAsia="Times New Roman" w:hAnsi="inherit" w:cs="Courier New"/>
              <w:color w:val="222222"/>
              <w:sz w:val="24"/>
              <w:szCs w:val="24"/>
            </w:rPr>
          </w:rPrChange>
        </w:rPr>
        <w:pPrChange w:id="696" w:author="Пользователь" w:date="2019-07-09T22:16:00Z">
          <w:pPr>
            <w:pStyle w:val="a3"/>
            <w:numPr>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hanging="360"/>
          </w:pPr>
        </w:pPrChange>
      </w:pPr>
      <w:del w:id="697" w:author="Пользователь" w:date="2019-07-09T22:16:00Z">
        <w:r w:rsidRPr="00B630E5" w:rsidDel="00FE5FE4">
          <w:rPr>
            <w:rFonts w:ascii="inherit" w:eastAsia="Times New Roman" w:hAnsi="inherit" w:cs="Courier New" w:hint="eastAsia"/>
            <w:b/>
            <w:color w:val="222222"/>
            <w:sz w:val="24"/>
            <w:szCs w:val="24"/>
            <w:rPrChange w:id="698" w:author="Пользователь" w:date="2021-11-28T20:18:00Z">
              <w:rPr>
                <w:rFonts w:ascii="inherit" w:eastAsia="Times New Roman" w:hAnsi="inherit" w:cs="Courier New" w:hint="eastAsia"/>
                <w:color w:val="222222"/>
                <w:sz w:val="24"/>
                <w:szCs w:val="24"/>
              </w:rPr>
            </w:rPrChange>
          </w:rPr>
          <w:delText>Подготовка</w:delText>
        </w:r>
        <w:r w:rsidRPr="00B630E5" w:rsidDel="00FE5FE4">
          <w:rPr>
            <w:rFonts w:ascii="inherit" w:eastAsia="Times New Roman" w:hAnsi="inherit" w:cs="Courier New"/>
            <w:b/>
            <w:color w:val="222222"/>
            <w:sz w:val="24"/>
            <w:szCs w:val="24"/>
            <w:rPrChange w:id="699" w:author="Пользователь" w:date="2021-11-28T20:18:00Z">
              <w:rPr>
                <w:rFonts w:ascii="inherit" w:eastAsia="Times New Roman" w:hAnsi="inherit" w:cs="Courier New"/>
                <w:color w:val="222222"/>
                <w:sz w:val="24"/>
                <w:szCs w:val="24"/>
              </w:rPr>
            </w:rPrChange>
          </w:rPr>
          <w:delText xml:space="preserve"> </w:delText>
        </w:r>
        <w:r w:rsidRPr="00B630E5" w:rsidDel="00FE5FE4">
          <w:rPr>
            <w:rFonts w:ascii="inherit" w:eastAsia="Times New Roman" w:hAnsi="inherit" w:cs="Courier New" w:hint="eastAsia"/>
            <w:b/>
            <w:color w:val="222222"/>
            <w:sz w:val="24"/>
            <w:szCs w:val="24"/>
            <w:rPrChange w:id="700" w:author="Пользователь" w:date="2021-11-28T20:18:00Z">
              <w:rPr>
                <w:rFonts w:ascii="inherit" w:eastAsia="Times New Roman" w:hAnsi="inherit" w:cs="Courier New" w:hint="eastAsia"/>
                <w:color w:val="222222"/>
                <w:sz w:val="24"/>
                <w:szCs w:val="24"/>
              </w:rPr>
            </w:rPrChange>
          </w:rPr>
          <w:delText>модели</w:delText>
        </w:r>
        <w:r w:rsidRPr="00B630E5" w:rsidDel="00FE5FE4">
          <w:rPr>
            <w:rFonts w:ascii="inherit" w:eastAsia="Times New Roman" w:hAnsi="inherit" w:cs="Courier New"/>
            <w:b/>
            <w:color w:val="222222"/>
            <w:sz w:val="24"/>
            <w:szCs w:val="24"/>
            <w:rPrChange w:id="701" w:author="Пользователь" w:date="2021-11-28T20:18:00Z">
              <w:rPr>
                <w:rFonts w:ascii="inherit" w:eastAsia="Times New Roman" w:hAnsi="inherit" w:cs="Courier New"/>
                <w:color w:val="222222"/>
                <w:sz w:val="24"/>
                <w:szCs w:val="24"/>
              </w:rPr>
            </w:rPrChange>
          </w:rPr>
          <w:delText>.</w:delText>
        </w:r>
      </w:del>
    </w:p>
    <w:p w:rsidR="00E124F1" w:rsidRPr="00B630E5" w:rsidDel="00FE5FE4" w:rsidRDefault="00E124F1">
      <w:pPr>
        <w:rPr>
          <w:del w:id="702" w:author="Пользователь" w:date="2019-07-09T22:16:00Z"/>
          <w:rFonts w:ascii="inherit" w:eastAsia="Times New Roman" w:hAnsi="inherit" w:cs="Courier New"/>
          <w:color w:val="222222"/>
          <w:sz w:val="24"/>
          <w:szCs w:val="24"/>
          <w:rPrChange w:id="703" w:author="Пользователь" w:date="2021-11-28T20:18:00Z">
            <w:rPr>
              <w:del w:id="704" w:author="Пользователь" w:date="2019-07-09T22:16:00Z"/>
              <w:rFonts w:ascii="inherit" w:eastAsia="Times New Roman" w:hAnsi="inherit" w:cs="Courier New"/>
              <w:color w:val="222222"/>
              <w:sz w:val="24"/>
              <w:szCs w:val="24"/>
            </w:rPr>
          </w:rPrChange>
        </w:rPr>
        <w:pPrChange w:id="705" w:author="Пользователь" w:date="2019-07-09T22:16:00Z">
          <w:pPr>
            <w:pStyle w:val="a3"/>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pPrChange>
      </w:pPr>
    </w:p>
    <w:p w:rsidR="00E124F1" w:rsidRPr="00B630E5" w:rsidDel="000B350D" w:rsidRDefault="00E124F1">
      <w:pPr>
        <w:rPr>
          <w:del w:id="706" w:author="Пользователь" w:date="2019-07-09T22:09:00Z"/>
          <w:rFonts w:ascii="inherit" w:eastAsia="Times New Roman" w:hAnsi="inherit" w:cs="Courier New"/>
          <w:color w:val="222222"/>
          <w:sz w:val="24"/>
          <w:szCs w:val="24"/>
          <w:rPrChange w:id="707" w:author="Пользователь" w:date="2021-11-28T20:18:00Z">
            <w:rPr>
              <w:del w:id="708" w:author="Пользователь" w:date="2019-07-09T22:09:00Z"/>
              <w:rFonts w:ascii="inherit" w:eastAsia="Times New Roman" w:hAnsi="inherit" w:cs="Courier New"/>
              <w:color w:val="222222"/>
              <w:sz w:val="24"/>
              <w:szCs w:val="24"/>
            </w:rPr>
          </w:rPrChange>
        </w:rPr>
        <w:pPrChange w:id="709" w:author="Пользователь" w:date="2019-07-09T22:16:00Z">
          <w:pPr>
            <w:pStyle w:val="a3"/>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pPrChange>
      </w:pPr>
      <w:del w:id="710" w:author="Пользователь" w:date="2019-07-09T20:43:00Z">
        <w:r w:rsidRPr="00B630E5" w:rsidDel="007B7105">
          <w:rPr>
            <w:rFonts w:ascii="inherit" w:eastAsia="Times New Roman" w:hAnsi="inherit" w:cs="Courier New"/>
            <w:color w:val="222222"/>
            <w:sz w:val="24"/>
            <w:szCs w:val="24"/>
            <w:rPrChange w:id="711" w:author="Пользователь" w:date="2021-11-28T20:18:00Z">
              <w:rPr>
                <w:rFonts w:ascii="inherit" w:eastAsia="Times New Roman" w:hAnsi="inherit" w:cs="Courier New"/>
                <w:color w:val="222222"/>
                <w:sz w:val="24"/>
                <w:szCs w:val="24"/>
              </w:rPr>
            </w:rPrChange>
          </w:rPr>
          <w:delText>Содайте</w:delText>
        </w:r>
      </w:del>
      <w:del w:id="712" w:author="Пользователь" w:date="2019-07-09T22:16:00Z">
        <w:r w:rsidRPr="00B630E5" w:rsidDel="00FE5FE4">
          <w:rPr>
            <w:rFonts w:ascii="inherit" w:eastAsia="Times New Roman" w:hAnsi="inherit" w:cs="Courier New"/>
            <w:color w:val="222222"/>
            <w:sz w:val="24"/>
            <w:szCs w:val="24"/>
            <w:rPrChange w:id="713" w:author="Пользователь" w:date="2021-11-28T20:18:00Z">
              <w:rPr>
                <w:rFonts w:ascii="inherit" w:eastAsia="Times New Roman" w:hAnsi="inherit" w:cs="Courier New"/>
                <w:color w:val="222222"/>
                <w:sz w:val="24"/>
                <w:szCs w:val="24"/>
              </w:rPr>
            </w:rPrChange>
          </w:rPr>
          <w:delText xml:space="preserve"> пустую сцену в проекте и поместите на ней модель вашего вертолета.</w:delText>
        </w:r>
      </w:del>
    </w:p>
    <w:p w:rsidR="008C309C" w:rsidRPr="00B630E5" w:rsidDel="00FE5FE4" w:rsidRDefault="00E124F1">
      <w:pPr>
        <w:rPr>
          <w:del w:id="714" w:author="Пользователь" w:date="2019-07-09T22:16:00Z"/>
          <w:rFonts w:ascii="inherit" w:eastAsia="Times New Roman" w:hAnsi="inherit" w:cs="Courier New"/>
          <w:color w:val="222222"/>
          <w:sz w:val="24"/>
          <w:szCs w:val="24"/>
          <w:lang w:val="en-US"/>
          <w:rPrChange w:id="715" w:author="Пользователь" w:date="2021-11-28T20:18:00Z">
            <w:rPr>
              <w:del w:id="716" w:author="Пользователь" w:date="2019-07-09T22:16:00Z"/>
              <w:rFonts w:ascii="inherit" w:eastAsia="Times New Roman" w:hAnsi="inherit" w:cs="Courier New"/>
              <w:color w:val="222222"/>
              <w:sz w:val="24"/>
              <w:szCs w:val="24"/>
              <w:lang w:val="en-US"/>
            </w:rPr>
          </w:rPrChange>
        </w:rPr>
        <w:pPrChange w:id="717" w:author="Пользователь" w:date="2019-07-09T22:16:00Z">
          <w:pPr>
            <w:pStyle w:val="a3"/>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pPrChange>
      </w:pPr>
      <w:del w:id="718" w:author="Пользователь" w:date="2019-07-09T22:16:00Z">
        <w:r w:rsidRPr="00B630E5" w:rsidDel="00FE5FE4">
          <w:rPr>
            <w:noProof/>
            <w:sz w:val="24"/>
            <w:szCs w:val="24"/>
            <w:lang w:eastAsia="ru-RU"/>
            <w:rPrChange w:id="719" w:author="Пользователь" w:date="2021-11-28T20:18:00Z">
              <w:rPr>
                <w:noProof/>
                <w:lang w:eastAsia="ru-RU"/>
              </w:rPr>
            </w:rPrChange>
          </w:rPr>
          <w:drawing>
            <wp:inline distT="0" distB="0" distL="0" distR="0" wp14:anchorId="3434ECFF" wp14:editId="6D74D0AB">
              <wp:extent cx="5940425" cy="342138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421380"/>
                      </a:xfrm>
                      <a:prstGeom prst="rect">
                        <a:avLst/>
                      </a:prstGeom>
                    </pic:spPr>
                  </pic:pic>
                </a:graphicData>
              </a:graphic>
            </wp:inline>
          </w:drawing>
        </w:r>
      </w:del>
    </w:p>
    <w:p w:rsidR="00E124F1" w:rsidRPr="00B630E5" w:rsidDel="00FE5FE4" w:rsidRDefault="00E124F1">
      <w:pPr>
        <w:rPr>
          <w:del w:id="720" w:author="Пользователь" w:date="2019-07-09T22:16:00Z"/>
          <w:rFonts w:ascii="inherit" w:eastAsia="Times New Roman" w:hAnsi="inherit" w:cs="Courier New"/>
          <w:color w:val="222222"/>
          <w:sz w:val="24"/>
          <w:szCs w:val="24"/>
          <w:rPrChange w:id="721" w:author="Пользователь" w:date="2021-11-28T20:18:00Z">
            <w:rPr>
              <w:del w:id="722" w:author="Пользователь" w:date="2019-07-09T22:16:00Z"/>
              <w:rFonts w:ascii="inherit" w:eastAsia="Times New Roman" w:hAnsi="inherit" w:cs="Courier New"/>
              <w:color w:val="222222"/>
              <w:sz w:val="24"/>
              <w:szCs w:val="24"/>
            </w:rPr>
          </w:rPrChange>
        </w:rPr>
        <w:pPrChange w:id="723" w:author="Пользователь" w:date="2019-07-09T22:16:00Z">
          <w:pPr>
            <w:pStyle w:val="a3"/>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pPrChange>
      </w:pPr>
    </w:p>
    <w:p w:rsidR="00E124F1" w:rsidRPr="00B630E5" w:rsidDel="000B350D" w:rsidRDefault="008C309C">
      <w:pPr>
        <w:rPr>
          <w:del w:id="724" w:author="Пользователь" w:date="2019-07-09T22:09:00Z"/>
          <w:rFonts w:ascii="inherit" w:eastAsia="Times New Roman" w:hAnsi="inherit" w:cs="Courier New"/>
          <w:color w:val="222222"/>
          <w:sz w:val="24"/>
          <w:szCs w:val="24"/>
          <w:rPrChange w:id="725" w:author="Пользователь" w:date="2021-11-28T20:18:00Z">
            <w:rPr>
              <w:del w:id="726" w:author="Пользователь" w:date="2019-07-09T22:09:00Z"/>
              <w:rFonts w:ascii="inherit" w:eastAsia="Times New Roman" w:hAnsi="inherit" w:cs="Courier New"/>
              <w:color w:val="222222"/>
              <w:sz w:val="24"/>
              <w:szCs w:val="24"/>
            </w:rPr>
          </w:rPrChange>
        </w:rPr>
        <w:pPrChange w:id="727" w:author="Пользователь" w:date="2019-07-09T22:16:00Z">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pPrChange>
      </w:pPr>
      <w:del w:id="728" w:author="Пользователь" w:date="2019-07-09T22:16:00Z">
        <w:r w:rsidRPr="00B630E5" w:rsidDel="00FE5FE4">
          <w:rPr>
            <w:rFonts w:ascii="inherit" w:eastAsia="Times New Roman" w:hAnsi="inherit" w:cs="Courier New"/>
            <w:color w:val="222222"/>
            <w:sz w:val="24"/>
            <w:szCs w:val="24"/>
            <w:rPrChange w:id="729" w:author="Пользователь" w:date="2021-11-28T20:18:00Z">
              <w:rPr>
                <w:rFonts w:ascii="inherit" w:eastAsia="Times New Roman" w:hAnsi="inherit" w:cs="Courier New"/>
                <w:color w:val="222222"/>
                <w:sz w:val="24"/>
                <w:szCs w:val="24"/>
              </w:rPr>
            </w:rPrChange>
          </w:rPr>
          <w:delText xml:space="preserve">Установите положение модели так, чтобы ориентация модели соответствовала ориентации осей пространства </w:delText>
        </w:r>
        <w:r w:rsidRPr="00B630E5" w:rsidDel="00FE5FE4">
          <w:rPr>
            <w:rFonts w:ascii="inherit" w:eastAsia="Times New Roman" w:hAnsi="inherit" w:cs="Courier New"/>
            <w:color w:val="222222"/>
            <w:sz w:val="24"/>
            <w:szCs w:val="24"/>
            <w:lang w:val="en-US"/>
            <w:rPrChange w:id="730" w:author="Пользователь" w:date="2021-11-28T20:18:00Z">
              <w:rPr>
                <w:rFonts w:ascii="inherit" w:eastAsia="Times New Roman" w:hAnsi="inherit" w:cs="Courier New"/>
                <w:color w:val="222222"/>
                <w:sz w:val="24"/>
                <w:szCs w:val="24"/>
                <w:lang w:val="en-US"/>
              </w:rPr>
            </w:rPrChange>
          </w:rPr>
          <w:delText>Unity</w:delText>
        </w:r>
      </w:del>
    </w:p>
    <w:p w:rsidR="008C309C" w:rsidRPr="00B630E5" w:rsidDel="00FE5FE4" w:rsidRDefault="008C309C">
      <w:pPr>
        <w:rPr>
          <w:del w:id="731" w:author="Пользователь" w:date="2019-07-09T22:16:00Z"/>
          <w:rFonts w:ascii="inherit" w:eastAsia="Times New Roman" w:hAnsi="inherit" w:cs="Courier New"/>
          <w:color w:val="222222"/>
          <w:sz w:val="24"/>
          <w:szCs w:val="24"/>
          <w:rPrChange w:id="732" w:author="Пользователь" w:date="2021-11-28T20:18:00Z">
            <w:rPr>
              <w:del w:id="733" w:author="Пользователь" w:date="2019-07-09T22:16:00Z"/>
              <w:rFonts w:ascii="inherit" w:eastAsia="Times New Roman" w:hAnsi="inherit" w:cs="Courier New"/>
              <w:color w:val="222222"/>
              <w:sz w:val="24"/>
              <w:szCs w:val="24"/>
            </w:rPr>
          </w:rPrChange>
        </w:rPr>
        <w:pPrChange w:id="734" w:author="Пользователь" w:date="2019-07-09T22:16:00Z">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pPrChange>
      </w:pPr>
      <w:del w:id="735" w:author="Пользователь" w:date="2019-07-09T22:16:00Z">
        <w:r w:rsidRPr="00B630E5" w:rsidDel="00FE5FE4">
          <w:rPr>
            <w:noProof/>
            <w:sz w:val="24"/>
            <w:szCs w:val="24"/>
            <w:lang w:eastAsia="ru-RU"/>
            <w:rPrChange w:id="736" w:author="Пользователь" w:date="2021-11-28T20:18:00Z">
              <w:rPr>
                <w:noProof/>
                <w:lang w:eastAsia="ru-RU"/>
              </w:rPr>
            </w:rPrChange>
          </w:rPr>
          <w:drawing>
            <wp:inline distT="0" distB="0" distL="0" distR="0" wp14:anchorId="35762EC0" wp14:editId="11EC54B1">
              <wp:extent cx="5940425" cy="2529205"/>
              <wp:effectExtent l="0" t="0" r="317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529205"/>
                      </a:xfrm>
                      <a:prstGeom prst="rect">
                        <a:avLst/>
                      </a:prstGeom>
                    </pic:spPr>
                  </pic:pic>
                </a:graphicData>
              </a:graphic>
            </wp:inline>
          </w:drawing>
        </w:r>
      </w:del>
    </w:p>
    <w:p w:rsidR="00893847" w:rsidRPr="00B630E5" w:rsidDel="00FE5FE4" w:rsidRDefault="00893847" w:rsidP="00F13F28">
      <w:pPr>
        <w:rPr>
          <w:del w:id="737" w:author="Пользователь" w:date="2019-07-09T22:16:00Z"/>
          <w:sz w:val="24"/>
          <w:szCs w:val="24"/>
          <w:rPrChange w:id="738" w:author="Пользователь" w:date="2021-11-28T20:18:00Z">
            <w:rPr>
              <w:del w:id="739" w:author="Пользователь" w:date="2019-07-09T22:16:00Z"/>
              <w:sz w:val="24"/>
              <w:szCs w:val="24"/>
            </w:rPr>
          </w:rPrChange>
        </w:rPr>
      </w:pPr>
    </w:p>
    <w:p w:rsidR="008171C0" w:rsidRPr="00B630E5" w:rsidDel="000B350D" w:rsidRDefault="008C309C" w:rsidP="00F13F28">
      <w:pPr>
        <w:rPr>
          <w:del w:id="740" w:author="Пользователь" w:date="2019-07-09T22:09:00Z"/>
          <w:sz w:val="24"/>
          <w:szCs w:val="24"/>
          <w:rPrChange w:id="741" w:author="Пользователь" w:date="2021-11-28T20:18:00Z">
            <w:rPr>
              <w:del w:id="742" w:author="Пользователь" w:date="2019-07-09T22:09:00Z"/>
            </w:rPr>
          </w:rPrChange>
        </w:rPr>
      </w:pPr>
      <w:del w:id="743" w:author="Пользователь" w:date="2019-07-09T22:16:00Z">
        <w:r w:rsidRPr="00B630E5" w:rsidDel="00FE5FE4">
          <w:rPr>
            <w:sz w:val="24"/>
            <w:szCs w:val="24"/>
            <w:rPrChange w:id="744" w:author="Пользователь" w:date="2021-11-28T20:18:00Z">
              <w:rPr/>
            </w:rPrChange>
          </w:rPr>
          <w:delText xml:space="preserve">Создайте пустой, дочерний вертолету </w:delText>
        </w:r>
      </w:del>
      <w:del w:id="745" w:author="Пользователь" w:date="2019-07-09T20:43:00Z">
        <w:r w:rsidRPr="00B630E5" w:rsidDel="007B7105">
          <w:rPr>
            <w:sz w:val="24"/>
            <w:szCs w:val="24"/>
            <w:rPrChange w:id="746" w:author="Пользователь" w:date="2021-11-28T20:18:00Z">
              <w:rPr/>
            </w:rPrChange>
          </w:rPr>
          <w:delText>обьект</w:delText>
        </w:r>
      </w:del>
      <w:del w:id="747" w:author="Пользователь" w:date="2019-07-09T22:16:00Z">
        <w:r w:rsidRPr="00B630E5" w:rsidDel="00FE5FE4">
          <w:rPr>
            <w:sz w:val="24"/>
            <w:szCs w:val="24"/>
            <w:rPrChange w:id="748" w:author="Пользователь" w:date="2021-11-28T20:18:00Z">
              <w:rPr/>
            </w:rPrChange>
          </w:rPr>
          <w:delText xml:space="preserve"> и назовите его «Landing». Добавьте ему компонент </w:delText>
        </w:r>
        <w:r w:rsidRPr="00B630E5" w:rsidDel="00FE5FE4">
          <w:rPr>
            <w:sz w:val="24"/>
            <w:szCs w:val="24"/>
            <w:lang w:val="en-US"/>
            <w:rPrChange w:id="749" w:author="Пользователь" w:date="2021-11-28T20:18:00Z">
              <w:rPr>
                <w:lang w:val="en-US"/>
              </w:rPr>
            </w:rPrChange>
          </w:rPr>
          <w:delText>Box</w:delText>
        </w:r>
        <w:r w:rsidRPr="00B630E5" w:rsidDel="00FE5FE4">
          <w:rPr>
            <w:sz w:val="24"/>
            <w:szCs w:val="24"/>
            <w:rPrChange w:id="750" w:author="Пользователь" w:date="2021-11-28T20:18:00Z">
              <w:rPr/>
            </w:rPrChange>
          </w:rPr>
          <w:delText xml:space="preserve"> </w:delText>
        </w:r>
        <w:r w:rsidRPr="00B630E5" w:rsidDel="00FE5FE4">
          <w:rPr>
            <w:sz w:val="24"/>
            <w:szCs w:val="24"/>
            <w:lang w:val="en-US"/>
            <w:rPrChange w:id="751" w:author="Пользователь" w:date="2021-11-28T20:18:00Z">
              <w:rPr>
                <w:lang w:val="en-US"/>
              </w:rPr>
            </w:rPrChange>
          </w:rPr>
          <w:delText>Collider</w:delText>
        </w:r>
        <w:r w:rsidRPr="00B630E5" w:rsidDel="00FE5FE4">
          <w:rPr>
            <w:sz w:val="24"/>
            <w:szCs w:val="24"/>
            <w:rPrChange w:id="752" w:author="Пользователь" w:date="2021-11-28T20:18:00Z">
              <w:rPr/>
            </w:rPrChange>
          </w:rPr>
          <w:delText>.</w:delText>
        </w:r>
      </w:del>
    </w:p>
    <w:p w:rsidR="000B350D" w:rsidRPr="00B630E5" w:rsidDel="00FE5FE4" w:rsidRDefault="008C309C">
      <w:pPr>
        <w:rPr>
          <w:del w:id="753" w:author="Пользователь" w:date="2019-07-09T22:16:00Z"/>
          <w:sz w:val="24"/>
          <w:szCs w:val="24"/>
          <w:rPrChange w:id="754" w:author="Пользователь" w:date="2021-11-28T20:18:00Z">
            <w:rPr>
              <w:del w:id="755" w:author="Пользователь" w:date="2019-07-09T22:16:00Z"/>
            </w:rPr>
          </w:rPrChange>
        </w:rPr>
      </w:pPr>
      <w:del w:id="756" w:author="Пользователь" w:date="2019-07-09T22:16:00Z">
        <w:r w:rsidRPr="00B630E5" w:rsidDel="00FE5FE4">
          <w:rPr>
            <w:noProof/>
            <w:sz w:val="24"/>
            <w:szCs w:val="24"/>
            <w:lang w:eastAsia="ru-RU"/>
            <w:rPrChange w:id="757" w:author="Пользователь" w:date="2021-11-28T20:18:00Z">
              <w:rPr>
                <w:noProof/>
                <w:lang w:eastAsia="ru-RU"/>
              </w:rPr>
            </w:rPrChange>
          </w:rPr>
          <w:drawing>
            <wp:inline distT="0" distB="0" distL="0" distR="0" wp14:anchorId="3279D515" wp14:editId="06F044C0">
              <wp:extent cx="5940425" cy="160718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607185"/>
                      </a:xfrm>
                      <a:prstGeom prst="rect">
                        <a:avLst/>
                      </a:prstGeom>
                    </pic:spPr>
                  </pic:pic>
                </a:graphicData>
              </a:graphic>
            </wp:inline>
          </w:drawing>
        </w:r>
        <w:r w:rsidRPr="00B630E5" w:rsidDel="00FE5FE4">
          <w:rPr>
            <w:sz w:val="24"/>
            <w:szCs w:val="24"/>
            <w:rPrChange w:id="758" w:author="Пользователь" w:date="2021-11-28T20:18:00Z">
              <w:rPr/>
            </w:rPrChange>
          </w:rPr>
          <w:delText xml:space="preserve">Этот колайдер будет отслеживать факт приземления вертолета. Установите его расположение </w:delText>
        </w:r>
        <w:r w:rsidR="00B51CFC" w:rsidRPr="00B630E5" w:rsidDel="00FE5FE4">
          <w:rPr>
            <w:sz w:val="24"/>
            <w:szCs w:val="24"/>
            <w:rPrChange w:id="759" w:author="Пользователь" w:date="2021-11-28T20:18:00Z">
              <w:rPr/>
            </w:rPrChange>
          </w:rPr>
          <w:delText>так, чтобы</w:delText>
        </w:r>
        <w:r w:rsidRPr="00B630E5" w:rsidDel="00FE5FE4">
          <w:rPr>
            <w:sz w:val="24"/>
            <w:szCs w:val="24"/>
            <w:rPrChange w:id="760" w:author="Пользователь" w:date="2021-11-28T20:18:00Z">
              <w:rPr/>
            </w:rPrChange>
          </w:rPr>
          <w:delText xml:space="preserve"> вертолет не заваливался на бок</w:delText>
        </w:r>
        <w:r w:rsidR="00B51CFC" w:rsidRPr="00B630E5" w:rsidDel="00FE5FE4">
          <w:rPr>
            <w:sz w:val="24"/>
            <w:szCs w:val="24"/>
            <w:rPrChange w:id="761" w:author="Пользователь" w:date="2021-11-28T20:18:00Z">
              <w:rPr/>
            </w:rPrChange>
          </w:rPr>
          <w:delText xml:space="preserve"> при работе физики. Даже если вертолет падает на землю с высоты.</w:delText>
        </w:r>
      </w:del>
    </w:p>
    <w:p w:rsidR="00B51CFC" w:rsidRPr="00B630E5" w:rsidDel="000B350D" w:rsidRDefault="00B51CFC">
      <w:pPr>
        <w:rPr>
          <w:del w:id="762" w:author="Пользователь" w:date="2019-07-09T22:09:00Z"/>
          <w:sz w:val="24"/>
          <w:szCs w:val="24"/>
          <w:rPrChange w:id="763" w:author="Пользователь" w:date="2021-11-28T20:18:00Z">
            <w:rPr>
              <w:del w:id="764" w:author="Пользователь" w:date="2019-07-09T22:09:00Z"/>
            </w:rPr>
          </w:rPrChange>
        </w:rPr>
      </w:pPr>
      <w:del w:id="765" w:author="Пользователь" w:date="2019-07-09T22:16:00Z">
        <w:r w:rsidRPr="00B630E5" w:rsidDel="00FE5FE4">
          <w:rPr>
            <w:sz w:val="24"/>
            <w:szCs w:val="24"/>
            <w:rPrChange w:id="766" w:author="Пользователь" w:date="2021-11-28T20:18:00Z">
              <w:rPr/>
            </w:rPrChange>
          </w:rPr>
          <w:delText>Добавьте на вертолет компонент «</w:delText>
        </w:r>
      </w:del>
      <w:del w:id="767" w:author="Пользователь" w:date="2019-07-09T20:43:00Z">
        <w:r w:rsidRPr="00B630E5" w:rsidDel="007B7105">
          <w:rPr>
            <w:sz w:val="24"/>
            <w:szCs w:val="24"/>
            <w:lang w:val="en-US"/>
            <w:rPrChange w:id="768" w:author="Пользователь" w:date="2021-11-28T20:18:00Z">
              <w:rPr>
                <w:lang w:val="en-US"/>
              </w:rPr>
            </w:rPrChange>
          </w:rPr>
          <w:delText>RigidBody</w:delText>
        </w:r>
      </w:del>
      <w:del w:id="769" w:author="Пользователь" w:date="2019-07-09T22:16:00Z">
        <w:r w:rsidRPr="00B630E5" w:rsidDel="00FE5FE4">
          <w:rPr>
            <w:sz w:val="24"/>
            <w:szCs w:val="24"/>
            <w:rPrChange w:id="770" w:author="Пользователь" w:date="2021-11-28T20:18:00Z">
              <w:rPr/>
            </w:rPrChange>
          </w:rPr>
          <w:delText>» и установите в нем следующие настройки</w:delText>
        </w:r>
      </w:del>
    </w:p>
    <w:p w:rsidR="000B350D" w:rsidRPr="00B630E5" w:rsidDel="00FE5FE4" w:rsidRDefault="00B51CFC">
      <w:pPr>
        <w:rPr>
          <w:del w:id="771" w:author="Пользователь" w:date="2019-07-09T22:16:00Z"/>
          <w:sz w:val="24"/>
          <w:szCs w:val="24"/>
          <w:rPrChange w:id="772" w:author="Пользователь" w:date="2021-11-28T20:18:00Z">
            <w:rPr>
              <w:del w:id="773" w:author="Пользователь" w:date="2019-07-09T22:16:00Z"/>
            </w:rPr>
          </w:rPrChange>
        </w:rPr>
      </w:pPr>
      <w:del w:id="774" w:author="Пользователь" w:date="2019-07-09T22:16:00Z">
        <w:r w:rsidRPr="00B630E5" w:rsidDel="00FE5FE4">
          <w:rPr>
            <w:noProof/>
            <w:sz w:val="24"/>
            <w:szCs w:val="24"/>
            <w:lang w:eastAsia="ru-RU"/>
            <w:rPrChange w:id="775" w:author="Пользователь" w:date="2021-11-28T20:18:00Z">
              <w:rPr>
                <w:noProof/>
                <w:lang w:eastAsia="ru-RU"/>
              </w:rPr>
            </w:rPrChange>
          </w:rPr>
          <w:drawing>
            <wp:inline distT="0" distB="0" distL="0" distR="0" wp14:anchorId="4A8A1D1E" wp14:editId="2F8BD78C">
              <wp:extent cx="3724275" cy="18954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4275" cy="1895475"/>
                      </a:xfrm>
                      <a:prstGeom prst="rect">
                        <a:avLst/>
                      </a:prstGeom>
                    </pic:spPr>
                  </pic:pic>
                </a:graphicData>
              </a:graphic>
            </wp:inline>
          </w:drawing>
        </w:r>
      </w:del>
    </w:p>
    <w:p w:rsidR="008602E2" w:rsidRPr="00B630E5" w:rsidDel="000B350D" w:rsidRDefault="008602E2">
      <w:pPr>
        <w:rPr>
          <w:del w:id="776" w:author="Пользователь" w:date="2019-07-09T22:09:00Z"/>
          <w:sz w:val="24"/>
          <w:szCs w:val="24"/>
          <w:rPrChange w:id="777" w:author="Пользователь" w:date="2021-11-28T20:18:00Z">
            <w:rPr>
              <w:del w:id="778" w:author="Пользователь" w:date="2019-07-09T22:09:00Z"/>
              <w:noProof/>
              <w:lang w:val="en-US"/>
            </w:rPr>
          </w:rPrChange>
        </w:rPr>
      </w:pPr>
      <w:del w:id="779" w:author="Пользователь" w:date="2019-07-09T22:16:00Z">
        <w:r w:rsidRPr="00B630E5" w:rsidDel="00FE5FE4">
          <w:rPr>
            <w:sz w:val="24"/>
            <w:szCs w:val="24"/>
            <w:rPrChange w:id="780" w:author="Пользователь" w:date="2021-11-28T20:18:00Z">
              <w:rPr/>
            </w:rPrChange>
          </w:rPr>
          <w:delText>Добавьте к вертолету компонент «</w:delText>
        </w:r>
        <w:r w:rsidRPr="00B630E5" w:rsidDel="00FE5FE4">
          <w:rPr>
            <w:sz w:val="24"/>
            <w:szCs w:val="24"/>
            <w:lang w:val="en-US"/>
            <w:rPrChange w:id="781" w:author="Пользователь" w:date="2021-11-28T20:18:00Z">
              <w:rPr>
                <w:lang w:val="en-US"/>
              </w:rPr>
            </w:rPrChange>
          </w:rPr>
          <w:delText>Audio</w:delText>
        </w:r>
        <w:r w:rsidRPr="00B630E5" w:rsidDel="00FE5FE4">
          <w:rPr>
            <w:sz w:val="24"/>
            <w:szCs w:val="24"/>
            <w:rPrChange w:id="782" w:author="Пользователь" w:date="2021-11-28T20:18:00Z">
              <w:rPr/>
            </w:rPrChange>
          </w:rPr>
          <w:delText xml:space="preserve"> </w:delText>
        </w:r>
        <w:r w:rsidRPr="00B630E5" w:rsidDel="00FE5FE4">
          <w:rPr>
            <w:sz w:val="24"/>
            <w:szCs w:val="24"/>
            <w:lang w:val="en-US"/>
            <w:rPrChange w:id="783" w:author="Пользователь" w:date="2021-11-28T20:18:00Z">
              <w:rPr>
                <w:lang w:val="en-US"/>
              </w:rPr>
            </w:rPrChange>
          </w:rPr>
          <w:delText>Source</w:delText>
        </w:r>
        <w:r w:rsidRPr="00B630E5" w:rsidDel="00FE5FE4">
          <w:rPr>
            <w:sz w:val="24"/>
            <w:szCs w:val="24"/>
            <w:rPrChange w:id="784" w:author="Пользователь" w:date="2021-11-28T20:18:00Z">
              <w:rPr/>
            </w:rPrChange>
          </w:rPr>
          <w:delText>» и назначьте аудиоклип со звуком вращения лопастей</w:delText>
        </w:r>
      </w:del>
    </w:p>
    <w:p w:rsidR="00B51CFC" w:rsidRPr="00B630E5" w:rsidDel="00FE5FE4" w:rsidRDefault="008602E2">
      <w:pPr>
        <w:rPr>
          <w:del w:id="785" w:author="Пользователь" w:date="2019-07-09T22:16:00Z"/>
          <w:noProof/>
          <w:sz w:val="24"/>
          <w:szCs w:val="24"/>
          <w:rPrChange w:id="786" w:author="Пользователь" w:date="2021-11-28T20:18:00Z">
            <w:rPr>
              <w:del w:id="787" w:author="Пользователь" w:date="2019-07-09T22:16:00Z"/>
              <w:noProof/>
            </w:rPr>
          </w:rPrChange>
        </w:rPr>
      </w:pPr>
      <w:del w:id="788" w:author="Пользователь" w:date="2019-07-09T22:16:00Z">
        <w:r w:rsidRPr="00B630E5" w:rsidDel="00FE5FE4">
          <w:rPr>
            <w:noProof/>
            <w:sz w:val="24"/>
            <w:szCs w:val="24"/>
            <w:rPrChange w:id="789" w:author="Пользователь" w:date="2021-11-28T20:18:00Z">
              <w:rPr>
                <w:noProof/>
              </w:rPr>
            </w:rPrChange>
          </w:rPr>
          <w:delText xml:space="preserve"> </w:delText>
        </w:r>
        <w:r w:rsidRPr="00B630E5" w:rsidDel="00FE5FE4">
          <w:rPr>
            <w:noProof/>
            <w:sz w:val="24"/>
            <w:szCs w:val="24"/>
            <w:lang w:eastAsia="ru-RU"/>
            <w:rPrChange w:id="790" w:author="Пользователь" w:date="2021-11-28T20:18:00Z">
              <w:rPr>
                <w:noProof/>
                <w:lang w:eastAsia="ru-RU"/>
              </w:rPr>
            </w:rPrChange>
          </w:rPr>
          <w:drawing>
            <wp:inline distT="0" distB="0" distL="0" distR="0" wp14:anchorId="22D8F2EC" wp14:editId="77EC1223">
              <wp:extent cx="3505200" cy="42005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200" cy="4200525"/>
                      </a:xfrm>
                      <a:prstGeom prst="rect">
                        <a:avLst/>
                      </a:prstGeom>
                    </pic:spPr>
                  </pic:pic>
                </a:graphicData>
              </a:graphic>
            </wp:inline>
          </w:drawing>
        </w:r>
      </w:del>
    </w:p>
    <w:p w:rsidR="008602E2" w:rsidRPr="00B630E5" w:rsidDel="00FE5FE4" w:rsidRDefault="008602E2">
      <w:pPr>
        <w:rPr>
          <w:del w:id="791" w:author="Пользователь" w:date="2019-07-09T22:16:00Z"/>
          <w:sz w:val="24"/>
          <w:szCs w:val="24"/>
          <w:rPrChange w:id="792" w:author="Пользователь" w:date="2021-11-28T20:18:00Z">
            <w:rPr>
              <w:del w:id="793" w:author="Пользователь" w:date="2019-07-09T22:16:00Z"/>
            </w:rPr>
          </w:rPrChange>
        </w:rPr>
      </w:pPr>
      <w:del w:id="794" w:author="Пользователь" w:date="2019-07-09T22:16:00Z">
        <w:r w:rsidRPr="00B630E5" w:rsidDel="00FE5FE4">
          <w:rPr>
            <w:sz w:val="24"/>
            <w:szCs w:val="24"/>
            <w:rPrChange w:id="795" w:author="Пользователь" w:date="2021-11-28T20:18:00Z">
              <w:rPr/>
            </w:rPrChange>
          </w:rPr>
          <w:delText>Добавьте к вертолету скрипт «HelicopterController». Его настройки мы рассмотрим позже.</w:delText>
        </w:r>
      </w:del>
    </w:p>
    <w:p w:rsidR="008602E2" w:rsidRPr="00B630E5" w:rsidDel="00FE5FE4" w:rsidRDefault="008602E2">
      <w:pPr>
        <w:rPr>
          <w:del w:id="796" w:author="Пользователь" w:date="2019-07-09T22:16:00Z"/>
          <w:sz w:val="24"/>
          <w:szCs w:val="24"/>
          <w:rPrChange w:id="797" w:author="Пользователь" w:date="2021-11-28T20:18:00Z">
            <w:rPr>
              <w:del w:id="798" w:author="Пользователь" w:date="2019-07-09T22:16:00Z"/>
            </w:rPr>
          </w:rPrChange>
        </w:rPr>
      </w:pPr>
    </w:p>
    <w:p w:rsidR="00B51CFC" w:rsidRPr="00B630E5" w:rsidDel="000B350D" w:rsidRDefault="00B51CFC">
      <w:pPr>
        <w:rPr>
          <w:del w:id="799" w:author="Пользователь" w:date="2019-07-09T22:10:00Z"/>
          <w:noProof/>
          <w:sz w:val="24"/>
          <w:szCs w:val="24"/>
          <w:rPrChange w:id="800" w:author="Пользователь" w:date="2021-11-28T20:18:00Z">
            <w:rPr>
              <w:del w:id="801" w:author="Пользователь" w:date="2019-07-09T22:10:00Z"/>
              <w:noProof/>
            </w:rPr>
          </w:rPrChange>
        </w:rPr>
      </w:pPr>
      <w:del w:id="802" w:author="Пользователь" w:date="2019-07-09T22:16:00Z">
        <w:r w:rsidRPr="00B630E5" w:rsidDel="00FE5FE4">
          <w:rPr>
            <w:sz w:val="24"/>
            <w:szCs w:val="24"/>
            <w:rPrChange w:id="803" w:author="Пользователь" w:date="2021-11-28T20:18:00Z">
              <w:rPr/>
            </w:rPrChange>
          </w:rPr>
          <w:delText xml:space="preserve">Добавьте на вертолет все остальные необходимые колайдеры, которые будут отслеживать столкновение вертолета с различными </w:delText>
        </w:r>
      </w:del>
      <w:del w:id="804" w:author="Пользователь" w:date="2019-07-09T20:43:00Z">
        <w:r w:rsidRPr="00B630E5" w:rsidDel="007B7105">
          <w:rPr>
            <w:sz w:val="24"/>
            <w:szCs w:val="24"/>
            <w:rPrChange w:id="805" w:author="Пользователь" w:date="2021-11-28T20:18:00Z">
              <w:rPr/>
            </w:rPrChange>
          </w:rPr>
          <w:delText>обьектами</w:delText>
        </w:r>
      </w:del>
      <w:del w:id="806" w:author="Пользователь" w:date="2019-07-09T22:16:00Z">
        <w:r w:rsidRPr="00B630E5" w:rsidDel="00FE5FE4">
          <w:rPr>
            <w:sz w:val="24"/>
            <w:szCs w:val="24"/>
            <w:rPrChange w:id="807" w:author="Пользователь" w:date="2021-11-28T20:18:00Z">
              <w:rPr/>
            </w:rPrChange>
          </w:rPr>
          <w:delText xml:space="preserve"> на сцене</w:delText>
        </w:r>
        <w:r w:rsidRPr="00B630E5" w:rsidDel="00FE5FE4">
          <w:rPr>
            <w:noProof/>
            <w:sz w:val="24"/>
            <w:szCs w:val="24"/>
            <w:rPrChange w:id="808" w:author="Пользователь" w:date="2021-11-28T20:18:00Z">
              <w:rPr>
                <w:noProof/>
              </w:rPr>
            </w:rPrChange>
          </w:rPr>
          <w:delText xml:space="preserve"> </w:delText>
        </w:r>
        <w:r w:rsidRPr="00B630E5" w:rsidDel="00FE5FE4">
          <w:rPr>
            <w:noProof/>
            <w:sz w:val="24"/>
            <w:szCs w:val="24"/>
            <w:lang w:eastAsia="ru-RU"/>
            <w:rPrChange w:id="809" w:author="Пользователь" w:date="2021-11-28T20:18:00Z">
              <w:rPr>
                <w:noProof/>
                <w:lang w:eastAsia="ru-RU"/>
              </w:rPr>
            </w:rPrChange>
          </w:rPr>
          <w:drawing>
            <wp:inline distT="0" distB="0" distL="0" distR="0" wp14:anchorId="3680B0B7" wp14:editId="02083AD2">
              <wp:extent cx="5940425" cy="1845945"/>
              <wp:effectExtent l="0" t="0" r="317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845945"/>
                      </a:xfrm>
                      <a:prstGeom prst="rect">
                        <a:avLst/>
                      </a:prstGeom>
                    </pic:spPr>
                  </pic:pic>
                </a:graphicData>
              </a:graphic>
            </wp:inline>
          </w:drawing>
        </w:r>
      </w:del>
    </w:p>
    <w:p w:rsidR="00D578E1" w:rsidRPr="00B630E5" w:rsidDel="00FE5FE4" w:rsidRDefault="00B51CFC">
      <w:pPr>
        <w:rPr>
          <w:del w:id="810" w:author="Пользователь" w:date="2019-07-09T22:16:00Z"/>
          <w:noProof/>
          <w:sz w:val="24"/>
          <w:szCs w:val="24"/>
          <w:rPrChange w:id="811" w:author="Пользователь" w:date="2021-11-28T20:18:00Z">
            <w:rPr>
              <w:del w:id="812" w:author="Пользователь" w:date="2019-07-09T22:16:00Z"/>
              <w:noProof/>
            </w:rPr>
          </w:rPrChange>
        </w:rPr>
      </w:pPr>
      <w:del w:id="813" w:author="Пользователь" w:date="2019-07-09T22:16:00Z">
        <w:r w:rsidRPr="00B630E5" w:rsidDel="00FE5FE4">
          <w:rPr>
            <w:noProof/>
            <w:sz w:val="24"/>
            <w:szCs w:val="24"/>
            <w:rPrChange w:id="814" w:author="Пользователь" w:date="2021-11-28T20:18:00Z">
              <w:rPr>
                <w:noProof/>
              </w:rPr>
            </w:rPrChange>
          </w:rPr>
          <w:delText>Помните, что размер и расположение каждого колайдера влияет на физику поведения вертолета. Будте внимательный в этом вопросе и добейтесь адекватного реагирования вертолета</w:delText>
        </w:r>
        <w:r w:rsidR="00D578E1" w:rsidRPr="00B630E5" w:rsidDel="00FE5FE4">
          <w:rPr>
            <w:noProof/>
            <w:sz w:val="24"/>
            <w:szCs w:val="24"/>
            <w:rPrChange w:id="815" w:author="Пользователь" w:date="2021-11-28T20:18:00Z">
              <w:rPr>
                <w:noProof/>
              </w:rPr>
            </w:rPrChange>
          </w:rPr>
          <w:delText>.</w:delText>
        </w:r>
      </w:del>
    </w:p>
    <w:p w:rsidR="00160113" w:rsidRPr="00B630E5" w:rsidDel="00FE5FE4" w:rsidRDefault="00160113">
      <w:pPr>
        <w:rPr>
          <w:del w:id="816" w:author="Пользователь" w:date="2019-07-09T22:16:00Z"/>
          <w:noProof/>
          <w:sz w:val="24"/>
          <w:szCs w:val="24"/>
          <w:rPrChange w:id="817" w:author="Пользователь" w:date="2021-11-28T20:18:00Z">
            <w:rPr>
              <w:del w:id="818" w:author="Пользователь" w:date="2019-07-09T22:16:00Z"/>
              <w:noProof/>
            </w:rPr>
          </w:rPrChange>
        </w:rPr>
      </w:pPr>
    </w:p>
    <w:p w:rsidR="00160113" w:rsidRPr="00B630E5" w:rsidDel="00FE5FE4" w:rsidRDefault="00160113">
      <w:pPr>
        <w:rPr>
          <w:del w:id="819" w:author="Пользователь" w:date="2019-07-09T22:16:00Z"/>
          <w:noProof/>
          <w:sz w:val="24"/>
          <w:szCs w:val="24"/>
          <w:rPrChange w:id="820" w:author="Пользователь" w:date="2021-11-28T20:18:00Z">
            <w:rPr>
              <w:del w:id="821" w:author="Пользователь" w:date="2019-07-09T22:16:00Z"/>
              <w:noProof/>
            </w:rPr>
          </w:rPrChange>
        </w:rPr>
      </w:pPr>
    </w:p>
    <w:p w:rsidR="00B51CFC" w:rsidRPr="00B630E5" w:rsidDel="00FE5FE4" w:rsidRDefault="00D578E1">
      <w:pPr>
        <w:rPr>
          <w:del w:id="822" w:author="Пользователь" w:date="2019-07-09T22:16:00Z"/>
          <w:noProof/>
          <w:sz w:val="24"/>
          <w:szCs w:val="24"/>
          <w:rPrChange w:id="823" w:author="Пользователь" w:date="2021-11-28T20:18:00Z">
            <w:rPr>
              <w:del w:id="824" w:author="Пользователь" w:date="2019-07-09T22:16:00Z"/>
              <w:noProof/>
            </w:rPr>
          </w:rPrChange>
        </w:rPr>
      </w:pPr>
      <w:del w:id="825" w:author="Пользователь" w:date="2019-07-09T22:16:00Z">
        <w:r w:rsidRPr="00B630E5" w:rsidDel="00FE5FE4">
          <w:rPr>
            <w:noProof/>
            <w:sz w:val="24"/>
            <w:szCs w:val="24"/>
            <w:rPrChange w:id="826" w:author="Пользователь" w:date="2021-11-28T20:18:00Z">
              <w:rPr>
                <w:noProof/>
              </w:rPr>
            </w:rPrChange>
          </w:rPr>
          <w:delText>В итоге вы должны получить</w:delText>
        </w:r>
        <w:r w:rsidR="00160113" w:rsidRPr="00B630E5" w:rsidDel="00FE5FE4">
          <w:rPr>
            <w:noProof/>
            <w:sz w:val="24"/>
            <w:szCs w:val="24"/>
            <w:rPrChange w:id="827" w:author="Пользователь" w:date="2021-11-28T20:18:00Z">
              <w:rPr>
                <w:noProof/>
              </w:rPr>
            </w:rPrChange>
          </w:rPr>
          <w:delText xml:space="preserve"> приблезительно </w:delText>
        </w:r>
        <w:r w:rsidRPr="00B630E5" w:rsidDel="00FE5FE4">
          <w:rPr>
            <w:noProof/>
            <w:sz w:val="24"/>
            <w:szCs w:val="24"/>
            <w:rPrChange w:id="828" w:author="Пользователь" w:date="2021-11-28T20:18:00Z">
              <w:rPr>
                <w:noProof/>
              </w:rPr>
            </w:rPrChange>
          </w:rPr>
          <w:delText xml:space="preserve">такой результат. </w:delText>
        </w:r>
        <w:r w:rsidRPr="00B630E5" w:rsidDel="00FE5FE4">
          <w:rPr>
            <w:noProof/>
            <w:sz w:val="24"/>
            <w:szCs w:val="24"/>
            <w:lang w:eastAsia="ru-RU"/>
            <w:rPrChange w:id="829" w:author="Пользователь" w:date="2021-11-28T20:18:00Z">
              <w:rPr>
                <w:noProof/>
                <w:lang w:eastAsia="ru-RU"/>
              </w:rPr>
            </w:rPrChange>
          </w:rPr>
          <w:drawing>
            <wp:inline distT="0" distB="0" distL="0" distR="0" wp14:anchorId="10C531B4" wp14:editId="78108EB2">
              <wp:extent cx="5940425" cy="1517015"/>
              <wp:effectExtent l="0" t="0" r="3175"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517015"/>
                      </a:xfrm>
                      <a:prstGeom prst="rect">
                        <a:avLst/>
                      </a:prstGeom>
                    </pic:spPr>
                  </pic:pic>
                </a:graphicData>
              </a:graphic>
            </wp:inline>
          </w:drawing>
        </w:r>
        <w:r w:rsidR="00B51CFC" w:rsidRPr="00B630E5" w:rsidDel="00FE5FE4">
          <w:rPr>
            <w:noProof/>
            <w:sz w:val="24"/>
            <w:szCs w:val="24"/>
            <w:rPrChange w:id="830" w:author="Пользователь" w:date="2021-11-28T20:18:00Z">
              <w:rPr>
                <w:noProof/>
              </w:rPr>
            </w:rPrChange>
          </w:rPr>
          <w:delText xml:space="preserve"> </w:delText>
        </w:r>
      </w:del>
    </w:p>
    <w:p w:rsidR="0070386D" w:rsidRPr="00B630E5" w:rsidDel="00FE5FE4" w:rsidRDefault="0070386D">
      <w:pPr>
        <w:rPr>
          <w:del w:id="831" w:author="Пользователь" w:date="2019-07-09T22:16:00Z"/>
          <w:noProof/>
          <w:sz w:val="24"/>
          <w:szCs w:val="24"/>
          <w:rPrChange w:id="832" w:author="Пользователь" w:date="2021-11-28T20:18:00Z">
            <w:rPr>
              <w:del w:id="833" w:author="Пользователь" w:date="2019-07-09T22:16:00Z"/>
              <w:noProof/>
            </w:rPr>
          </w:rPrChange>
        </w:rPr>
      </w:pPr>
    </w:p>
    <w:p w:rsidR="0014717C" w:rsidRPr="00B630E5" w:rsidDel="00FE5FE4" w:rsidRDefault="0070386D">
      <w:pPr>
        <w:rPr>
          <w:del w:id="834" w:author="Пользователь" w:date="2019-07-09T22:16:00Z"/>
          <w:b/>
          <w:noProof/>
          <w:sz w:val="24"/>
          <w:szCs w:val="24"/>
          <w:rPrChange w:id="835" w:author="Пользователь" w:date="2021-11-28T20:18:00Z">
            <w:rPr>
              <w:del w:id="836" w:author="Пользователь" w:date="2019-07-09T22:16:00Z"/>
              <w:noProof/>
            </w:rPr>
          </w:rPrChange>
        </w:rPr>
      </w:pPr>
      <w:del w:id="837" w:author="Пользователь" w:date="2019-07-09T21:06:00Z">
        <w:r w:rsidRPr="00B630E5" w:rsidDel="0014717C">
          <w:rPr>
            <w:b/>
            <w:noProof/>
            <w:sz w:val="24"/>
            <w:szCs w:val="24"/>
            <w:rPrChange w:id="838" w:author="Пользователь" w:date="2021-11-28T20:18:00Z">
              <w:rPr>
                <w:noProof/>
              </w:rPr>
            </w:rPrChange>
          </w:rPr>
          <w:delText>Далее рассмотрим н</w:delText>
        </w:r>
      </w:del>
      <w:del w:id="839" w:author="Пользователь" w:date="2019-07-09T22:16:00Z">
        <w:r w:rsidRPr="00B630E5" w:rsidDel="00FE5FE4">
          <w:rPr>
            <w:b/>
            <w:noProof/>
            <w:sz w:val="24"/>
            <w:szCs w:val="24"/>
            <w:rPrChange w:id="840" w:author="Пользователь" w:date="2021-11-28T20:18:00Z">
              <w:rPr>
                <w:noProof/>
              </w:rPr>
            </w:rPrChange>
          </w:rPr>
          <w:delText>астройки скрипта «</w:delText>
        </w:r>
        <w:r w:rsidRPr="00B630E5" w:rsidDel="00FE5FE4">
          <w:rPr>
            <w:b/>
            <w:noProof/>
            <w:sz w:val="24"/>
            <w:szCs w:val="24"/>
            <w:lang w:val="en-US"/>
            <w:rPrChange w:id="841" w:author="Пользователь" w:date="2021-11-28T20:18:00Z">
              <w:rPr>
                <w:noProof/>
                <w:lang w:val="en-US"/>
              </w:rPr>
            </w:rPrChange>
          </w:rPr>
          <w:delText>HelicopterController</w:delText>
        </w:r>
        <w:r w:rsidRPr="00B630E5" w:rsidDel="00FE5FE4">
          <w:rPr>
            <w:b/>
            <w:noProof/>
            <w:sz w:val="24"/>
            <w:szCs w:val="24"/>
            <w:rPrChange w:id="842" w:author="Пользователь" w:date="2021-11-28T20:18:00Z">
              <w:rPr>
                <w:noProof/>
              </w:rPr>
            </w:rPrChange>
          </w:rPr>
          <w:delText>»</w:delText>
        </w:r>
      </w:del>
    </w:p>
    <w:p w:rsidR="0070386D" w:rsidRPr="00B630E5" w:rsidDel="00FE5FE4" w:rsidRDefault="0070386D">
      <w:pPr>
        <w:rPr>
          <w:del w:id="843" w:author="Пользователь" w:date="2019-07-09T22:16:00Z"/>
          <w:noProof/>
          <w:sz w:val="24"/>
          <w:szCs w:val="24"/>
          <w:rPrChange w:id="844" w:author="Пользователь" w:date="2021-11-28T20:18:00Z">
            <w:rPr>
              <w:del w:id="845" w:author="Пользователь" w:date="2019-07-09T22:16:00Z"/>
              <w:noProof/>
            </w:rPr>
          </w:rPrChange>
        </w:rPr>
      </w:pPr>
      <w:del w:id="846" w:author="Пользователь" w:date="2019-07-09T22:16:00Z">
        <w:r w:rsidRPr="00B630E5" w:rsidDel="00FE5FE4">
          <w:rPr>
            <w:noProof/>
            <w:sz w:val="24"/>
            <w:szCs w:val="24"/>
            <w:lang w:eastAsia="ru-RU"/>
            <w:rPrChange w:id="847" w:author="Пользователь" w:date="2021-11-28T20:18:00Z">
              <w:rPr>
                <w:noProof/>
                <w:lang w:eastAsia="ru-RU"/>
              </w:rPr>
            </w:rPrChange>
          </w:rPr>
          <w:drawing>
            <wp:inline distT="0" distB="0" distL="0" distR="0" wp14:anchorId="2E3F3E5F" wp14:editId="4B489828">
              <wp:extent cx="2238375" cy="4476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8375" cy="447675"/>
                      </a:xfrm>
                      <a:prstGeom prst="rect">
                        <a:avLst/>
                      </a:prstGeom>
                    </pic:spPr>
                  </pic:pic>
                </a:graphicData>
              </a:graphic>
            </wp:inline>
          </w:drawing>
        </w:r>
      </w:del>
    </w:p>
    <w:p w:rsidR="0014717C" w:rsidRPr="00B630E5" w:rsidDel="00FE5FE4" w:rsidRDefault="0070386D">
      <w:pPr>
        <w:rPr>
          <w:del w:id="848" w:author="Пользователь" w:date="2019-07-09T22:16:00Z"/>
          <w:noProof/>
          <w:sz w:val="24"/>
          <w:szCs w:val="24"/>
          <w:rPrChange w:id="849" w:author="Пользователь" w:date="2021-11-28T20:18:00Z">
            <w:rPr>
              <w:del w:id="850" w:author="Пользователь" w:date="2019-07-09T22:16:00Z"/>
              <w:noProof/>
            </w:rPr>
          </w:rPrChange>
        </w:rPr>
      </w:pPr>
      <w:del w:id="851" w:author="Пользователь" w:date="2019-07-09T22:16:00Z">
        <w:r w:rsidRPr="00B630E5" w:rsidDel="00FE5FE4">
          <w:rPr>
            <w:noProof/>
            <w:sz w:val="24"/>
            <w:szCs w:val="24"/>
            <w:rPrChange w:id="852" w:author="Пользователь" w:date="2021-11-28T20:18:00Z">
              <w:rPr>
                <w:noProof/>
              </w:rPr>
            </w:rPrChange>
          </w:rPr>
          <w:delText>Если установлен данный флаг. Вертолет будет реагировать на нажатие клавишь управления только если скрыт курсор мыши.</w:delText>
        </w:r>
      </w:del>
    </w:p>
    <w:p w:rsidR="0014717C" w:rsidRPr="00B630E5" w:rsidDel="00FE5FE4" w:rsidRDefault="0014717C">
      <w:pPr>
        <w:rPr>
          <w:del w:id="853" w:author="Пользователь" w:date="2019-07-09T22:16:00Z"/>
          <w:noProof/>
          <w:sz w:val="24"/>
          <w:szCs w:val="24"/>
          <w:rPrChange w:id="854" w:author="Пользователь" w:date="2021-11-28T20:18:00Z">
            <w:rPr>
              <w:del w:id="855" w:author="Пользователь" w:date="2019-07-09T22:16:00Z"/>
              <w:noProof/>
            </w:rPr>
          </w:rPrChange>
        </w:rPr>
      </w:pPr>
    </w:p>
    <w:p w:rsidR="0070386D" w:rsidRPr="00B630E5" w:rsidDel="00FE5FE4" w:rsidRDefault="0070386D">
      <w:pPr>
        <w:rPr>
          <w:del w:id="856" w:author="Пользователь" w:date="2019-07-09T22:16:00Z"/>
          <w:b/>
          <w:noProof/>
          <w:sz w:val="24"/>
          <w:szCs w:val="24"/>
          <w:rPrChange w:id="857" w:author="Пользователь" w:date="2021-11-28T20:18:00Z">
            <w:rPr>
              <w:del w:id="858" w:author="Пользователь" w:date="2019-07-09T22:16:00Z"/>
              <w:b/>
              <w:noProof/>
              <w:sz w:val="28"/>
              <w:szCs w:val="28"/>
            </w:rPr>
          </w:rPrChange>
        </w:rPr>
        <w:pPrChange w:id="859" w:author="Пользователь" w:date="2019-07-09T22:16:00Z">
          <w:pPr>
            <w:pStyle w:val="ab"/>
          </w:pPr>
        </w:pPrChange>
      </w:pPr>
      <w:del w:id="860" w:author="Пользователь" w:date="2019-07-09T22:16:00Z">
        <w:r w:rsidRPr="00B630E5" w:rsidDel="00FE5FE4">
          <w:rPr>
            <w:b/>
            <w:noProof/>
            <w:sz w:val="24"/>
            <w:szCs w:val="24"/>
            <w:rPrChange w:id="861" w:author="Пользователь" w:date="2021-11-28T20:18:00Z">
              <w:rPr>
                <w:b/>
                <w:noProof/>
                <w:sz w:val="28"/>
                <w:szCs w:val="28"/>
              </w:rPr>
            </w:rPrChange>
          </w:rPr>
          <w:delText>Удержание высоты.</w:delText>
        </w:r>
      </w:del>
    </w:p>
    <w:p w:rsidR="0070386D" w:rsidRPr="00B630E5" w:rsidDel="00FE5FE4" w:rsidRDefault="0070386D">
      <w:pPr>
        <w:rPr>
          <w:del w:id="862" w:author="Пользователь" w:date="2019-07-09T22:16:00Z"/>
          <w:noProof/>
          <w:sz w:val="24"/>
          <w:szCs w:val="24"/>
          <w:rPrChange w:id="863" w:author="Пользователь" w:date="2021-11-28T20:18:00Z">
            <w:rPr>
              <w:del w:id="864" w:author="Пользователь" w:date="2019-07-09T22:16:00Z"/>
              <w:noProof/>
            </w:rPr>
          </w:rPrChange>
        </w:rPr>
      </w:pPr>
      <w:del w:id="865" w:author="Пользователь" w:date="2019-07-09T22:16:00Z">
        <w:r w:rsidRPr="00B630E5" w:rsidDel="00FE5FE4">
          <w:rPr>
            <w:noProof/>
            <w:sz w:val="24"/>
            <w:szCs w:val="24"/>
            <w:lang w:eastAsia="ru-RU"/>
            <w:rPrChange w:id="866" w:author="Пользователь" w:date="2021-11-28T20:18:00Z">
              <w:rPr>
                <w:noProof/>
                <w:lang w:eastAsia="ru-RU"/>
              </w:rPr>
            </w:rPrChange>
          </w:rPr>
          <w:drawing>
            <wp:inline distT="0" distB="0" distL="0" distR="0" wp14:anchorId="663B0E00" wp14:editId="02950D84">
              <wp:extent cx="2619375" cy="4381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375" cy="438150"/>
                      </a:xfrm>
                      <a:prstGeom prst="rect">
                        <a:avLst/>
                      </a:prstGeom>
                    </pic:spPr>
                  </pic:pic>
                </a:graphicData>
              </a:graphic>
            </wp:inline>
          </w:drawing>
        </w:r>
      </w:del>
    </w:p>
    <w:p w:rsidR="0070386D" w:rsidRPr="00B630E5" w:rsidDel="00FE5FE4" w:rsidRDefault="0070386D">
      <w:pPr>
        <w:rPr>
          <w:del w:id="867" w:author="Пользователь" w:date="2019-07-09T22:16:00Z"/>
          <w:noProof/>
          <w:sz w:val="24"/>
          <w:szCs w:val="24"/>
          <w:rPrChange w:id="868" w:author="Пользователь" w:date="2021-11-28T20:18:00Z">
            <w:rPr>
              <w:del w:id="869" w:author="Пользователь" w:date="2019-07-09T22:16:00Z"/>
              <w:noProof/>
            </w:rPr>
          </w:rPrChange>
        </w:rPr>
      </w:pPr>
      <w:del w:id="870" w:author="Пользователь" w:date="2019-07-09T22:16:00Z">
        <w:r w:rsidRPr="00B630E5" w:rsidDel="00FE5FE4">
          <w:rPr>
            <w:noProof/>
            <w:sz w:val="24"/>
            <w:szCs w:val="24"/>
            <w:rPrChange w:id="871" w:author="Пользователь" w:date="2021-11-28T20:18:00Z">
              <w:rPr>
                <w:noProof/>
              </w:rPr>
            </w:rPrChange>
          </w:rPr>
          <w:delText>Если установлен данный флаг, вертолет будет стремится к заданной высоте и удерживать ее.</w:delText>
        </w:r>
      </w:del>
    </w:p>
    <w:p w:rsidR="0070386D" w:rsidRPr="00B630E5" w:rsidDel="000B350D" w:rsidRDefault="0070386D">
      <w:pPr>
        <w:rPr>
          <w:del w:id="872" w:author="Пользователь" w:date="2019-07-09T22:10:00Z"/>
          <w:noProof/>
          <w:sz w:val="24"/>
          <w:szCs w:val="24"/>
          <w:rPrChange w:id="873" w:author="Пользователь" w:date="2021-11-28T20:18:00Z">
            <w:rPr>
              <w:del w:id="874" w:author="Пользователь" w:date="2019-07-09T22:10:00Z"/>
              <w:noProof/>
            </w:rPr>
          </w:rPrChange>
        </w:rPr>
      </w:pPr>
      <w:del w:id="875" w:author="Пользователь" w:date="2019-07-09T22:16:00Z">
        <w:r w:rsidRPr="00B630E5" w:rsidDel="00FE5FE4">
          <w:rPr>
            <w:noProof/>
            <w:sz w:val="24"/>
            <w:szCs w:val="24"/>
            <w:rPrChange w:id="876" w:author="Пользователь" w:date="2021-11-28T20:18:00Z">
              <w:rPr>
                <w:noProof/>
              </w:rPr>
            </w:rPrChange>
          </w:rPr>
          <w:delText xml:space="preserve">Выстота удержания назначается в момент смены режима «удержания высоты», </w:delText>
        </w:r>
        <w:r w:rsidR="00E2039F" w:rsidRPr="00B630E5" w:rsidDel="00FE5FE4">
          <w:rPr>
            <w:noProof/>
            <w:sz w:val="24"/>
            <w:szCs w:val="24"/>
            <w:rPrChange w:id="877" w:author="Пользователь" w:date="2021-11-28T20:18:00Z">
              <w:rPr>
                <w:noProof/>
              </w:rPr>
            </w:rPrChange>
          </w:rPr>
          <w:delText xml:space="preserve">а так же </w:delText>
        </w:r>
        <w:r w:rsidRPr="00B630E5" w:rsidDel="00FE5FE4">
          <w:rPr>
            <w:noProof/>
            <w:sz w:val="24"/>
            <w:szCs w:val="24"/>
            <w:rPrChange w:id="878" w:author="Пользователь" w:date="2021-11-28T20:18:00Z">
              <w:rPr>
                <w:noProof/>
              </w:rPr>
            </w:rPrChange>
          </w:rPr>
          <w:delText>может менятся скролом мыши</w:delText>
        </w:r>
        <w:r w:rsidR="00E2039F" w:rsidRPr="00B630E5" w:rsidDel="00FE5FE4">
          <w:rPr>
            <w:noProof/>
            <w:sz w:val="24"/>
            <w:szCs w:val="24"/>
            <w:rPrChange w:id="879" w:author="Пользователь" w:date="2021-11-28T20:18:00Z">
              <w:rPr>
                <w:noProof/>
              </w:rPr>
            </w:rPrChange>
          </w:rPr>
          <w:delText xml:space="preserve"> в процессе полета.</w:delText>
        </w:r>
      </w:del>
    </w:p>
    <w:p w:rsidR="0014717C" w:rsidRPr="00B630E5" w:rsidDel="00FE5FE4" w:rsidRDefault="00AF1D7C">
      <w:pPr>
        <w:rPr>
          <w:del w:id="880" w:author="Пользователь" w:date="2019-07-09T22:16:00Z"/>
          <w:rFonts w:ascii="Consolas" w:hAnsi="Consolas" w:cs="Consolas"/>
          <w:color w:val="000000"/>
          <w:sz w:val="24"/>
          <w:szCs w:val="24"/>
          <w:rPrChange w:id="881" w:author="Пользователь" w:date="2021-11-28T20:18:00Z">
            <w:rPr>
              <w:del w:id="882" w:author="Пользователь" w:date="2019-07-09T22:16:00Z"/>
              <w:rFonts w:ascii="Consolas" w:hAnsi="Consolas" w:cs="Consolas"/>
              <w:color w:val="000000"/>
              <w:sz w:val="19"/>
              <w:szCs w:val="19"/>
            </w:rPr>
          </w:rPrChange>
        </w:rPr>
      </w:pPr>
      <w:del w:id="883" w:author="Пользователь" w:date="2019-07-09T22:10:00Z">
        <w:r w:rsidRPr="00B630E5" w:rsidDel="000B350D">
          <w:rPr>
            <w:noProof/>
            <w:sz w:val="24"/>
            <w:szCs w:val="24"/>
            <w:rPrChange w:id="884" w:author="Пользователь" w:date="2021-11-28T20:18:00Z">
              <w:rPr>
                <w:noProof/>
              </w:rPr>
            </w:rPrChange>
          </w:rPr>
          <w:delText>Изменяется в режиме игры данный флаг на клавишу «</w:delText>
        </w:r>
        <w:r w:rsidRPr="00B630E5" w:rsidDel="000B350D">
          <w:rPr>
            <w:rFonts w:ascii="Consolas" w:hAnsi="Consolas" w:cs="Consolas"/>
            <w:color w:val="000000"/>
            <w:sz w:val="24"/>
            <w:szCs w:val="24"/>
            <w:rPrChange w:id="885" w:author="Пользователь" w:date="2021-11-28T20:18:00Z">
              <w:rPr>
                <w:rFonts w:ascii="Consolas" w:hAnsi="Consolas" w:cs="Consolas"/>
                <w:color w:val="000000"/>
                <w:sz w:val="19"/>
                <w:szCs w:val="19"/>
              </w:rPr>
            </w:rPrChange>
          </w:rPr>
          <w:delText>LeftControl»</w:delText>
        </w:r>
      </w:del>
    </w:p>
    <w:p w:rsidR="00E2039F" w:rsidRPr="00B630E5" w:rsidDel="00FE5FE4" w:rsidRDefault="00E2039F">
      <w:pPr>
        <w:rPr>
          <w:del w:id="886" w:author="Пользователь" w:date="2019-07-09T22:16:00Z"/>
          <w:b/>
          <w:sz w:val="24"/>
          <w:szCs w:val="24"/>
          <w:rPrChange w:id="887" w:author="Пользователь" w:date="2021-11-28T20:18:00Z">
            <w:rPr>
              <w:del w:id="888" w:author="Пользователь" w:date="2019-07-09T22:16:00Z"/>
              <w:b/>
              <w:sz w:val="28"/>
              <w:szCs w:val="28"/>
            </w:rPr>
          </w:rPrChange>
        </w:rPr>
        <w:pPrChange w:id="889" w:author="Пользователь" w:date="2019-07-09T22:16:00Z">
          <w:pPr>
            <w:pStyle w:val="ab"/>
          </w:pPr>
        </w:pPrChange>
      </w:pPr>
      <w:del w:id="890" w:author="Пользователь" w:date="2019-07-09T22:16:00Z">
        <w:r w:rsidRPr="00B630E5" w:rsidDel="00FE5FE4">
          <w:rPr>
            <w:b/>
            <w:sz w:val="24"/>
            <w:szCs w:val="24"/>
            <w:rPrChange w:id="891" w:author="Пользователь" w:date="2021-11-28T20:18:00Z">
              <w:rPr>
                <w:b/>
                <w:sz w:val="28"/>
                <w:szCs w:val="28"/>
              </w:rPr>
            </w:rPrChange>
          </w:rPr>
          <w:delText>Использование радио высотомера.</w:delText>
        </w:r>
      </w:del>
    </w:p>
    <w:p w:rsidR="00E2039F" w:rsidRPr="00B630E5" w:rsidDel="00FE5FE4" w:rsidRDefault="00E2039F">
      <w:pPr>
        <w:rPr>
          <w:del w:id="892" w:author="Пользователь" w:date="2019-07-09T22:16:00Z"/>
          <w:noProof/>
          <w:sz w:val="24"/>
          <w:szCs w:val="24"/>
          <w:rPrChange w:id="893" w:author="Пользователь" w:date="2021-11-28T20:18:00Z">
            <w:rPr>
              <w:del w:id="894" w:author="Пользователь" w:date="2019-07-09T22:16:00Z"/>
              <w:noProof/>
            </w:rPr>
          </w:rPrChange>
        </w:rPr>
      </w:pPr>
      <w:del w:id="895" w:author="Пользователь" w:date="2019-07-09T22:16:00Z">
        <w:r w:rsidRPr="00B630E5" w:rsidDel="00FE5FE4">
          <w:rPr>
            <w:noProof/>
            <w:sz w:val="24"/>
            <w:szCs w:val="24"/>
            <w:lang w:eastAsia="ru-RU"/>
            <w:rPrChange w:id="896" w:author="Пользователь" w:date="2021-11-28T20:18:00Z">
              <w:rPr>
                <w:noProof/>
                <w:lang w:eastAsia="ru-RU"/>
              </w:rPr>
            </w:rPrChange>
          </w:rPr>
          <w:drawing>
            <wp:inline distT="0" distB="0" distL="0" distR="0" wp14:anchorId="2B342991" wp14:editId="0B2B6464">
              <wp:extent cx="3019425" cy="4286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9425" cy="428625"/>
                      </a:xfrm>
                      <a:prstGeom prst="rect">
                        <a:avLst/>
                      </a:prstGeom>
                    </pic:spPr>
                  </pic:pic>
                </a:graphicData>
              </a:graphic>
            </wp:inline>
          </w:drawing>
        </w:r>
      </w:del>
    </w:p>
    <w:p w:rsidR="00E2039F" w:rsidRPr="00B630E5" w:rsidDel="00FE5FE4" w:rsidRDefault="00E2039F">
      <w:pPr>
        <w:rPr>
          <w:del w:id="897" w:author="Пользователь" w:date="2019-07-09T22:16:00Z"/>
          <w:noProof/>
          <w:sz w:val="24"/>
          <w:szCs w:val="24"/>
          <w:rPrChange w:id="898" w:author="Пользователь" w:date="2021-11-28T20:18:00Z">
            <w:rPr>
              <w:del w:id="899" w:author="Пользователь" w:date="2019-07-09T22:16:00Z"/>
              <w:noProof/>
            </w:rPr>
          </w:rPrChange>
        </w:rPr>
      </w:pPr>
      <w:del w:id="900" w:author="Пользователь" w:date="2019-07-09T22:16:00Z">
        <w:r w:rsidRPr="00B630E5" w:rsidDel="00FE5FE4">
          <w:rPr>
            <w:noProof/>
            <w:sz w:val="24"/>
            <w:szCs w:val="24"/>
            <w:rPrChange w:id="901" w:author="Пользователь" w:date="2021-11-28T20:18:00Z">
              <w:rPr>
                <w:noProof/>
              </w:rPr>
            </w:rPrChange>
          </w:rPr>
          <w:delText>Если установлен данный флаг, расчет текущей высоты происходит от препятствия, которое находится под вертолетом.</w:delText>
        </w:r>
      </w:del>
    </w:p>
    <w:p w:rsidR="00E2039F" w:rsidRPr="00B630E5" w:rsidDel="000B350D" w:rsidRDefault="00E2039F">
      <w:pPr>
        <w:rPr>
          <w:del w:id="902" w:author="Пользователь" w:date="2019-07-09T22:10:00Z"/>
          <w:noProof/>
          <w:sz w:val="24"/>
          <w:szCs w:val="24"/>
          <w:rPrChange w:id="903" w:author="Пользователь" w:date="2021-11-28T20:18:00Z">
            <w:rPr>
              <w:del w:id="904" w:author="Пользователь" w:date="2019-07-09T22:10:00Z"/>
              <w:noProof/>
            </w:rPr>
          </w:rPrChange>
        </w:rPr>
      </w:pPr>
      <w:del w:id="905" w:author="Пользователь" w:date="2019-07-09T22:16:00Z">
        <w:r w:rsidRPr="00B630E5" w:rsidDel="00FE5FE4">
          <w:rPr>
            <w:noProof/>
            <w:sz w:val="24"/>
            <w:szCs w:val="24"/>
            <w:rPrChange w:id="906" w:author="Пользователь" w:date="2021-11-28T20:18:00Z">
              <w:rPr>
                <w:noProof/>
              </w:rPr>
            </w:rPrChange>
          </w:rPr>
          <w:delText xml:space="preserve">Если флаг не установлет текущей высотой считается значение </w:delText>
        </w:r>
        <w:r w:rsidRPr="00B630E5" w:rsidDel="00FE5FE4">
          <w:rPr>
            <w:noProof/>
            <w:sz w:val="24"/>
            <w:szCs w:val="24"/>
            <w:lang w:val="en-US"/>
            <w:rPrChange w:id="907" w:author="Пользователь" w:date="2021-11-28T20:18:00Z">
              <w:rPr>
                <w:noProof/>
                <w:lang w:val="en-US"/>
              </w:rPr>
            </w:rPrChange>
          </w:rPr>
          <w:delText>Transform</w:delText>
        </w:r>
        <w:r w:rsidRPr="00B630E5" w:rsidDel="00FE5FE4">
          <w:rPr>
            <w:noProof/>
            <w:sz w:val="24"/>
            <w:szCs w:val="24"/>
            <w:rPrChange w:id="908" w:author="Пользователь" w:date="2021-11-28T20:18:00Z">
              <w:rPr>
                <w:noProof/>
              </w:rPr>
            </w:rPrChange>
          </w:rPr>
          <w:delText>.</w:delText>
        </w:r>
        <w:r w:rsidRPr="00B630E5" w:rsidDel="00FE5FE4">
          <w:rPr>
            <w:noProof/>
            <w:sz w:val="24"/>
            <w:szCs w:val="24"/>
            <w:lang w:val="en-US"/>
            <w:rPrChange w:id="909" w:author="Пользователь" w:date="2021-11-28T20:18:00Z">
              <w:rPr>
                <w:noProof/>
                <w:lang w:val="en-US"/>
              </w:rPr>
            </w:rPrChange>
          </w:rPr>
          <w:delText>position</w:delText>
        </w:r>
        <w:r w:rsidRPr="00B630E5" w:rsidDel="00FE5FE4">
          <w:rPr>
            <w:noProof/>
            <w:sz w:val="24"/>
            <w:szCs w:val="24"/>
            <w:rPrChange w:id="910" w:author="Пользователь" w:date="2021-11-28T20:18:00Z">
              <w:rPr>
                <w:noProof/>
              </w:rPr>
            </w:rPrChange>
          </w:rPr>
          <w:delText>.</w:delText>
        </w:r>
        <w:r w:rsidRPr="00B630E5" w:rsidDel="00FE5FE4">
          <w:rPr>
            <w:noProof/>
            <w:sz w:val="24"/>
            <w:szCs w:val="24"/>
            <w:lang w:val="en-US"/>
            <w:rPrChange w:id="911" w:author="Пользователь" w:date="2021-11-28T20:18:00Z">
              <w:rPr>
                <w:noProof/>
                <w:lang w:val="en-US"/>
              </w:rPr>
            </w:rPrChange>
          </w:rPr>
          <w:delText>y</w:delText>
        </w:r>
      </w:del>
    </w:p>
    <w:p w:rsidR="00AF1D7C" w:rsidRPr="00B630E5" w:rsidDel="00FE5FE4" w:rsidRDefault="00AF1D7C">
      <w:pPr>
        <w:rPr>
          <w:del w:id="912" w:author="Пользователь" w:date="2019-07-09T22:16:00Z"/>
          <w:noProof/>
          <w:sz w:val="24"/>
          <w:szCs w:val="24"/>
          <w:rPrChange w:id="913" w:author="Пользователь" w:date="2021-11-28T20:18:00Z">
            <w:rPr>
              <w:del w:id="914" w:author="Пользователь" w:date="2019-07-09T22:16:00Z"/>
              <w:noProof/>
            </w:rPr>
          </w:rPrChange>
        </w:rPr>
      </w:pPr>
      <w:del w:id="915" w:author="Пользователь" w:date="2019-07-09T22:10:00Z">
        <w:r w:rsidRPr="00B630E5" w:rsidDel="000B350D">
          <w:rPr>
            <w:noProof/>
            <w:sz w:val="24"/>
            <w:szCs w:val="24"/>
            <w:rPrChange w:id="916" w:author="Пользователь" w:date="2021-11-28T20:18:00Z">
              <w:rPr>
                <w:noProof/>
              </w:rPr>
            </w:rPrChange>
          </w:rPr>
          <w:delText>Изменяется в режиме игры данный флаг на клавишу «</w:delText>
        </w:r>
        <w:r w:rsidRPr="00B630E5" w:rsidDel="000B350D">
          <w:rPr>
            <w:noProof/>
            <w:sz w:val="24"/>
            <w:szCs w:val="24"/>
            <w:lang w:val="en-US"/>
            <w:rPrChange w:id="917" w:author="Пользователь" w:date="2021-11-28T20:18:00Z">
              <w:rPr>
                <w:noProof/>
                <w:lang w:val="en-US"/>
              </w:rPr>
            </w:rPrChange>
          </w:rPr>
          <w:delText>R</w:delText>
        </w:r>
        <w:r w:rsidRPr="00B630E5" w:rsidDel="000B350D">
          <w:rPr>
            <w:noProof/>
            <w:sz w:val="24"/>
            <w:szCs w:val="24"/>
            <w:rPrChange w:id="918" w:author="Пользователь" w:date="2021-11-28T20:18:00Z">
              <w:rPr>
                <w:noProof/>
              </w:rPr>
            </w:rPrChange>
          </w:rPr>
          <w:delText>»</w:delText>
        </w:r>
      </w:del>
    </w:p>
    <w:p w:rsidR="00AF1D7C" w:rsidRPr="00B630E5" w:rsidDel="00FE5FE4" w:rsidRDefault="00AF1D7C">
      <w:pPr>
        <w:rPr>
          <w:del w:id="919" w:author="Пользователь" w:date="2019-07-09T22:16:00Z"/>
          <w:noProof/>
          <w:sz w:val="24"/>
          <w:szCs w:val="24"/>
          <w:rPrChange w:id="920" w:author="Пользователь" w:date="2021-11-28T20:18:00Z">
            <w:rPr>
              <w:del w:id="921" w:author="Пользователь" w:date="2019-07-09T22:16:00Z"/>
              <w:noProof/>
            </w:rPr>
          </w:rPrChange>
        </w:rPr>
      </w:pPr>
    </w:p>
    <w:p w:rsidR="005F53F5" w:rsidRPr="00B630E5" w:rsidDel="00FE5FE4" w:rsidRDefault="005F53F5">
      <w:pPr>
        <w:rPr>
          <w:del w:id="922" w:author="Пользователь" w:date="2019-07-09T22:16:00Z"/>
          <w:b/>
          <w:noProof/>
          <w:sz w:val="24"/>
          <w:szCs w:val="24"/>
          <w:lang w:val="en-US"/>
          <w:rPrChange w:id="923" w:author="Пользователь" w:date="2021-11-28T20:18:00Z">
            <w:rPr>
              <w:del w:id="924" w:author="Пользователь" w:date="2019-07-09T22:16:00Z"/>
              <w:b/>
              <w:noProof/>
              <w:sz w:val="28"/>
              <w:szCs w:val="28"/>
              <w:lang w:val="en-US"/>
            </w:rPr>
          </w:rPrChange>
        </w:rPr>
        <w:pPrChange w:id="925" w:author="Пользователь" w:date="2019-07-09T22:16:00Z">
          <w:pPr>
            <w:pStyle w:val="ab"/>
          </w:pPr>
        </w:pPrChange>
      </w:pPr>
      <w:del w:id="926" w:author="Пользователь" w:date="2019-07-09T22:16:00Z">
        <w:r w:rsidRPr="00B630E5" w:rsidDel="00FE5FE4">
          <w:rPr>
            <w:b/>
            <w:noProof/>
            <w:sz w:val="24"/>
            <w:szCs w:val="24"/>
            <w:rPrChange w:id="927" w:author="Пользователь" w:date="2021-11-28T20:18:00Z">
              <w:rPr>
                <w:b/>
                <w:noProof/>
                <w:sz w:val="28"/>
                <w:szCs w:val="28"/>
              </w:rPr>
            </w:rPrChange>
          </w:rPr>
          <w:delText>Авто стабилизация вертолета</w:delText>
        </w:r>
        <w:r w:rsidR="00B91394" w:rsidRPr="00B630E5" w:rsidDel="00FE5FE4">
          <w:rPr>
            <w:b/>
            <w:noProof/>
            <w:sz w:val="24"/>
            <w:szCs w:val="24"/>
            <w:lang w:val="en-US"/>
            <w:rPrChange w:id="928" w:author="Пользователь" w:date="2021-11-28T20:18:00Z">
              <w:rPr>
                <w:b/>
                <w:noProof/>
                <w:sz w:val="28"/>
                <w:szCs w:val="28"/>
                <w:lang w:val="en-US"/>
              </w:rPr>
            </w:rPrChange>
          </w:rPr>
          <w:delText>.</w:delText>
        </w:r>
      </w:del>
    </w:p>
    <w:p w:rsidR="005F53F5" w:rsidRPr="00B630E5" w:rsidDel="00FE5FE4" w:rsidRDefault="005F53F5">
      <w:pPr>
        <w:rPr>
          <w:del w:id="929" w:author="Пользователь" w:date="2019-07-09T22:16:00Z"/>
          <w:noProof/>
          <w:sz w:val="24"/>
          <w:szCs w:val="24"/>
          <w:rPrChange w:id="930" w:author="Пользователь" w:date="2021-11-28T20:18:00Z">
            <w:rPr>
              <w:del w:id="931" w:author="Пользователь" w:date="2019-07-09T22:16:00Z"/>
              <w:noProof/>
            </w:rPr>
          </w:rPrChange>
        </w:rPr>
      </w:pPr>
      <w:del w:id="932" w:author="Пользователь" w:date="2019-07-09T22:16:00Z">
        <w:r w:rsidRPr="00B630E5" w:rsidDel="00FE5FE4">
          <w:rPr>
            <w:noProof/>
            <w:sz w:val="24"/>
            <w:szCs w:val="24"/>
            <w:lang w:eastAsia="ru-RU"/>
            <w:rPrChange w:id="933" w:author="Пользователь" w:date="2021-11-28T20:18:00Z">
              <w:rPr>
                <w:noProof/>
                <w:lang w:eastAsia="ru-RU"/>
              </w:rPr>
            </w:rPrChange>
          </w:rPr>
          <w:drawing>
            <wp:inline distT="0" distB="0" distL="0" distR="0" wp14:anchorId="1AB70A1A" wp14:editId="7B0B3CA4">
              <wp:extent cx="2257425" cy="5238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7425" cy="523875"/>
                      </a:xfrm>
                      <a:prstGeom prst="rect">
                        <a:avLst/>
                      </a:prstGeom>
                    </pic:spPr>
                  </pic:pic>
                </a:graphicData>
              </a:graphic>
            </wp:inline>
          </w:drawing>
        </w:r>
      </w:del>
    </w:p>
    <w:p w:rsidR="005F53F5" w:rsidRPr="00B630E5" w:rsidDel="00FE5FE4" w:rsidRDefault="005F53F5">
      <w:pPr>
        <w:rPr>
          <w:del w:id="934" w:author="Пользователь" w:date="2019-07-09T22:16:00Z"/>
          <w:noProof/>
          <w:sz w:val="24"/>
          <w:szCs w:val="24"/>
          <w:rPrChange w:id="935" w:author="Пользователь" w:date="2021-11-28T20:18:00Z">
            <w:rPr>
              <w:del w:id="936" w:author="Пользователь" w:date="2019-07-09T22:16:00Z"/>
              <w:noProof/>
            </w:rPr>
          </w:rPrChange>
        </w:rPr>
      </w:pPr>
      <w:del w:id="937" w:author="Пользователь" w:date="2019-07-09T22:16:00Z">
        <w:r w:rsidRPr="00B630E5" w:rsidDel="00FE5FE4">
          <w:rPr>
            <w:noProof/>
            <w:sz w:val="24"/>
            <w:szCs w:val="24"/>
            <w:rPrChange w:id="938" w:author="Пользователь" w:date="2021-11-28T20:18:00Z">
              <w:rPr>
                <w:noProof/>
              </w:rPr>
            </w:rPrChange>
          </w:rPr>
          <w:delText xml:space="preserve">Если установлен данный флаг, вертолет будет автоматически выравнивать свои углы наклона, если игрок не нажимал клавишь управления наклонами. Каждая ось учитавается отдельно. </w:delText>
        </w:r>
      </w:del>
    </w:p>
    <w:p w:rsidR="005F53F5" w:rsidRPr="00B630E5" w:rsidDel="00FE5FE4" w:rsidRDefault="005F53F5">
      <w:pPr>
        <w:rPr>
          <w:del w:id="939" w:author="Пользователь" w:date="2019-07-09T22:16:00Z"/>
          <w:noProof/>
          <w:sz w:val="24"/>
          <w:szCs w:val="24"/>
          <w:rPrChange w:id="940" w:author="Пользователь" w:date="2021-11-28T20:18:00Z">
            <w:rPr>
              <w:del w:id="941" w:author="Пользователь" w:date="2019-07-09T22:16:00Z"/>
              <w:noProof/>
            </w:rPr>
          </w:rPrChange>
        </w:rPr>
      </w:pPr>
    </w:p>
    <w:p w:rsidR="00F80FE4" w:rsidRPr="00B630E5" w:rsidDel="00FE5FE4" w:rsidRDefault="00F80FE4">
      <w:pPr>
        <w:rPr>
          <w:del w:id="942" w:author="Пользователь" w:date="2019-07-09T22:16:00Z"/>
          <w:b/>
          <w:noProof/>
          <w:sz w:val="24"/>
          <w:szCs w:val="24"/>
          <w:rPrChange w:id="943" w:author="Пользователь" w:date="2021-11-28T20:18:00Z">
            <w:rPr>
              <w:del w:id="944" w:author="Пользователь" w:date="2019-07-09T22:16:00Z"/>
              <w:b/>
              <w:noProof/>
              <w:sz w:val="28"/>
              <w:szCs w:val="28"/>
            </w:rPr>
          </w:rPrChange>
        </w:rPr>
        <w:pPrChange w:id="945" w:author="Пользователь" w:date="2019-07-09T22:16:00Z">
          <w:pPr>
            <w:pStyle w:val="ab"/>
          </w:pPr>
        </w:pPrChange>
      </w:pPr>
      <w:del w:id="946" w:author="Пользователь" w:date="2019-07-09T22:16:00Z">
        <w:r w:rsidRPr="00B630E5" w:rsidDel="00FE5FE4">
          <w:rPr>
            <w:b/>
            <w:noProof/>
            <w:sz w:val="24"/>
            <w:szCs w:val="24"/>
            <w:rPrChange w:id="947" w:author="Пользователь" w:date="2021-11-28T20:18:00Z">
              <w:rPr>
                <w:b/>
                <w:noProof/>
                <w:sz w:val="28"/>
                <w:szCs w:val="28"/>
              </w:rPr>
            </w:rPrChange>
          </w:rPr>
          <w:delText>Авто поворот.</w:delText>
        </w:r>
      </w:del>
    </w:p>
    <w:p w:rsidR="00F80FE4" w:rsidRPr="00B630E5" w:rsidDel="00FE5FE4" w:rsidRDefault="00F80FE4">
      <w:pPr>
        <w:rPr>
          <w:del w:id="948" w:author="Пользователь" w:date="2019-07-09T22:16:00Z"/>
          <w:noProof/>
          <w:sz w:val="24"/>
          <w:szCs w:val="24"/>
          <w:rPrChange w:id="949" w:author="Пользователь" w:date="2021-11-28T20:18:00Z">
            <w:rPr>
              <w:del w:id="950" w:author="Пользователь" w:date="2019-07-09T22:16:00Z"/>
              <w:noProof/>
            </w:rPr>
          </w:rPrChange>
        </w:rPr>
      </w:pPr>
      <w:del w:id="951" w:author="Пользователь" w:date="2019-07-09T22:16:00Z">
        <w:r w:rsidRPr="00B630E5" w:rsidDel="00FE5FE4">
          <w:rPr>
            <w:noProof/>
            <w:sz w:val="24"/>
            <w:szCs w:val="24"/>
            <w:lang w:eastAsia="ru-RU"/>
            <w:rPrChange w:id="952" w:author="Пользователь" w:date="2021-11-28T20:18:00Z">
              <w:rPr>
                <w:noProof/>
                <w:lang w:eastAsia="ru-RU"/>
              </w:rPr>
            </w:rPrChange>
          </w:rPr>
          <w:drawing>
            <wp:inline distT="0" distB="0" distL="0" distR="0" wp14:anchorId="79225E6E" wp14:editId="368D8FBB">
              <wp:extent cx="1866900" cy="4286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66900" cy="428625"/>
                      </a:xfrm>
                      <a:prstGeom prst="rect">
                        <a:avLst/>
                      </a:prstGeom>
                    </pic:spPr>
                  </pic:pic>
                </a:graphicData>
              </a:graphic>
            </wp:inline>
          </w:drawing>
        </w:r>
      </w:del>
    </w:p>
    <w:p w:rsidR="00F80FE4" w:rsidRPr="00B630E5" w:rsidDel="00FE5FE4" w:rsidRDefault="00F80FE4">
      <w:pPr>
        <w:rPr>
          <w:del w:id="953" w:author="Пользователь" w:date="2019-07-09T22:16:00Z"/>
          <w:noProof/>
          <w:sz w:val="24"/>
          <w:szCs w:val="24"/>
          <w:rPrChange w:id="954" w:author="Пользователь" w:date="2021-11-28T20:18:00Z">
            <w:rPr>
              <w:del w:id="955" w:author="Пользователь" w:date="2019-07-09T22:16:00Z"/>
              <w:noProof/>
            </w:rPr>
          </w:rPrChange>
        </w:rPr>
        <w:pPrChange w:id="956" w:author="Пользователь" w:date="2019-07-09T22:16:00Z">
          <w:pPr>
            <w:pStyle w:val="ab"/>
          </w:pPr>
        </w:pPrChange>
      </w:pPr>
      <w:del w:id="957" w:author="Пользователь" w:date="2019-07-09T22:16:00Z">
        <w:r w:rsidRPr="00B630E5" w:rsidDel="00FE5FE4">
          <w:rPr>
            <w:noProof/>
            <w:sz w:val="24"/>
            <w:szCs w:val="24"/>
            <w:rPrChange w:id="958" w:author="Пользователь" w:date="2021-11-28T20:18:00Z">
              <w:rPr>
                <w:noProof/>
              </w:rPr>
            </w:rPrChange>
          </w:rPr>
          <w:delText>Если установлен флаг, вертолет будет автоматически поворачиваться в сторону фокуса камеры.</w:delText>
        </w:r>
      </w:del>
    </w:p>
    <w:p w:rsidR="002037D6" w:rsidRPr="00B630E5" w:rsidDel="00FE5FE4" w:rsidRDefault="00F80FE4">
      <w:pPr>
        <w:rPr>
          <w:del w:id="959" w:author="Пользователь" w:date="2019-07-09T22:16:00Z"/>
          <w:noProof/>
          <w:sz w:val="24"/>
          <w:szCs w:val="24"/>
          <w:rPrChange w:id="960" w:author="Пользователь" w:date="2021-11-28T20:18:00Z">
            <w:rPr>
              <w:del w:id="961" w:author="Пользователь" w:date="2019-07-09T22:16:00Z"/>
              <w:noProof/>
            </w:rPr>
          </w:rPrChange>
        </w:rPr>
        <w:pPrChange w:id="962" w:author="Пользователь" w:date="2019-07-09T22:16:00Z">
          <w:pPr>
            <w:pStyle w:val="ab"/>
          </w:pPr>
        </w:pPrChange>
      </w:pPr>
      <w:del w:id="963" w:author="Пользователь" w:date="2019-07-09T22:16:00Z">
        <w:r w:rsidRPr="00B630E5" w:rsidDel="00FE5FE4">
          <w:rPr>
            <w:noProof/>
            <w:sz w:val="24"/>
            <w:szCs w:val="24"/>
            <w:rPrChange w:id="964" w:author="Пользователь" w:date="2021-11-28T20:18:00Z">
              <w:rPr>
                <w:noProof/>
              </w:rPr>
            </w:rPrChange>
          </w:rPr>
          <w:delText>Это работает если игрок не нажимает клавиши управления вертолетом. Каждая ось учитавается отдельно.</w:delText>
        </w:r>
      </w:del>
    </w:p>
    <w:p w:rsidR="0014717C" w:rsidRPr="00B630E5" w:rsidDel="00FE5FE4" w:rsidRDefault="0014717C">
      <w:pPr>
        <w:rPr>
          <w:del w:id="965" w:author="Пользователь" w:date="2019-07-09T22:16:00Z"/>
          <w:noProof/>
          <w:sz w:val="24"/>
          <w:szCs w:val="24"/>
          <w:rPrChange w:id="966" w:author="Пользователь" w:date="2021-11-28T20:18:00Z">
            <w:rPr>
              <w:del w:id="967" w:author="Пользователь" w:date="2019-07-09T22:16:00Z"/>
              <w:noProof/>
            </w:rPr>
          </w:rPrChange>
        </w:rPr>
        <w:pPrChange w:id="968" w:author="Пользователь" w:date="2019-07-09T22:16:00Z">
          <w:pPr>
            <w:pStyle w:val="ab"/>
          </w:pPr>
        </w:pPrChange>
      </w:pPr>
    </w:p>
    <w:p w:rsidR="002037D6" w:rsidRPr="00B630E5" w:rsidDel="00FE5FE4" w:rsidRDefault="002037D6">
      <w:pPr>
        <w:rPr>
          <w:del w:id="969" w:author="Пользователь" w:date="2019-07-09T22:16:00Z"/>
          <w:b/>
          <w:noProof/>
          <w:sz w:val="24"/>
          <w:szCs w:val="24"/>
          <w:rPrChange w:id="970" w:author="Пользователь" w:date="2021-11-28T20:18:00Z">
            <w:rPr>
              <w:del w:id="971" w:author="Пользователь" w:date="2019-07-09T22:16:00Z"/>
              <w:b/>
              <w:noProof/>
              <w:sz w:val="28"/>
              <w:szCs w:val="28"/>
            </w:rPr>
          </w:rPrChange>
        </w:rPr>
        <w:pPrChange w:id="972" w:author="Пользователь" w:date="2019-07-09T22:16:00Z">
          <w:pPr>
            <w:pStyle w:val="ab"/>
          </w:pPr>
        </w:pPrChange>
      </w:pPr>
      <w:del w:id="973" w:author="Пользователь" w:date="2019-07-09T22:16:00Z">
        <w:r w:rsidRPr="00B630E5" w:rsidDel="00FE5FE4">
          <w:rPr>
            <w:b/>
            <w:noProof/>
            <w:sz w:val="24"/>
            <w:szCs w:val="24"/>
            <w:rPrChange w:id="974" w:author="Пользователь" w:date="2021-11-28T20:18:00Z">
              <w:rPr>
                <w:b/>
                <w:noProof/>
                <w:sz w:val="28"/>
                <w:szCs w:val="28"/>
              </w:rPr>
            </w:rPrChange>
          </w:rPr>
          <w:delText>Колайдер приземления.</w:delText>
        </w:r>
      </w:del>
    </w:p>
    <w:p w:rsidR="002037D6" w:rsidRPr="00B630E5" w:rsidDel="00FE5FE4" w:rsidRDefault="002037D6">
      <w:pPr>
        <w:rPr>
          <w:del w:id="975" w:author="Пользователь" w:date="2019-07-09T22:16:00Z"/>
          <w:noProof/>
          <w:sz w:val="24"/>
          <w:szCs w:val="24"/>
          <w:rPrChange w:id="976" w:author="Пользователь" w:date="2021-11-28T20:18:00Z">
            <w:rPr>
              <w:del w:id="977" w:author="Пользователь" w:date="2019-07-09T22:16:00Z"/>
              <w:noProof/>
            </w:rPr>
          </w:rPrChange>
        </w:rPr>
        <w:pPrChange w:id="978" w:author="Пользователь" w:date="2019-07-09T22:16:00Z">
          <w:pPr>
            <w:pStyle w:val="ab"/>
          </w:pPr>
        </w:pPrChange>
      </w:pPr>
      <w:del w:id="979" w:author="Пользователь" w:date="2019-07-09T22:16:00Z">
        <w:r w:rsidRPr="00B630E5" w:rsidDel="00FE5FE4">
          <w:rPr>
            <w:noProof/>
            <w:sz w:val="24"/>
            <w:szCs w:val="24"/>
            <w:lang w:eastAsia="ru-RU"/>
            <w:rPrChange w:id="980" w:author="Пользователь" w:date="2021-11-28T20:18:00Z">
              <w:rPr>
                <w:noProof/>
              </w:rPr>
            </w:rPrChange>
          </w:rPr>
          <w:drawing>
            <wp:inline distT="0" distB="0" distL="0" distR="0" wp14:anchorId="6FCFD6D1" wp14:editId="1371009F">
              <wp:extent cx="3629025" cy="5429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9025" cy="542925"/>
                      </a:xfrm>
                      <a:prstGeom prst="rect">
                        <a:avLst/>
                      </a:prstGeom>
                    </pic:spPr>
                  </pic:pic>
                </a:graphicData>
              </a:graphic>
            </wp:inline>
          </w:drawing>
        </w:r>
      </w:del>
    </w:p>
    <w:p w:rsidR="002037D6" w:rsidRPr="00B630E5" w:rsidDel="00FE5FE4" w:rsidRDefault="002037D6">
      <w:pPr>
        <w:rPr>
          <w:del w:id="981" w:author="Пользователь" w:date="2019-07-09T22:16:00Z"/>
          <w:noProof/>
          <w:sz w:val="24"/>
          <w:szCs w:val="24"/>
          <w:rPrChange w:id="982" w:author="Пользователь" w:date="2021-11-28T20:18:00Z">
            <w:rPr>
              <w:del w:id="983" w:author="Пользователь" w:date="2019-07-09T22:16:00Z"/>
              <w:noProof/>
            </w:rPr>
          </w:rPrChange>
        </w:rPr>
        <w:pPrChange w:id="984" w:author="Пользователь" w:date="2019-07-09T22:16:00Z">
          <w:pPr>
            <w:pStyle w:val="ab"/>
          </w:pPr>
        </w:pPrChange>
      </w:pPr>
      <w:del w:id="985" w:author="Пользователь" w:date="2019-07-09T22:16:00Z">
        <w:r w:rsidRPr="00B630E5" w:rsidDel="00FE5FE4">
          <w:rPr>
            <w:noProof/>
            <w:sz w:val="24"/>
            <w:szCs w:val="24"/>
            <w:rPrChange w:id="986" w:author="Пользователь" w:date="2021-11-28T20:18:00Z">
              <w:rPr>
                <w:noProof/>
              </w:rPr>
            </w:rPrChange>
          </w:rPr>
          <w:delText>Данный колайдер служит для определения, приземлился вертолет или нет. В случае, если происходит столкновение этого колайдера с обьектами сцены вертолет не отталкивает в сторону, а так-же скрипт не отрабатывает клавиши наклона вертолета.</w:delText>
        </w:r>
      </w:del>
    </w:p>
    <w:p w:rsidR="005F53F5" w:rsidRPr="00B630E5" w:rsidDel="00FE5FE4" w:rsidRDefault="005F53F5">
      <w:pPr>
        <w:rPr>
          <w:del w:id="987" w:author="Пользователь" w:date="2019-07-09T22:16:00Z"/>
          <w:noProof/>
          <w:sz w:val="24"/>
          <w:szCs w:val="24"/>
          <w:rPrChange w:id="988" w:author="Пользователь" w:date="2021-11-28T20:18:00Z">
            <w:rPr>
              <w:del w:id="989" w:author="Пользователь" w:date="2019-07-09T22:16:00Z"/>
              <w:noProof/>
            </w:rPr>
          </w:rPrChange>
        </w:rPr>
      </w:pPr>
    </w:p>
    <w:p w:rsidR="0050634E" w:rsidRPr="00B630E5" w:rsidDel="00FE5FE4" w:rsidRDefault="0050634E">
      <w:pPr>
        <w:rPr>
          <w:del w:id="990" w:author="Пользователь" w:date="2019-07-09T22:16:00Z"/>
          <w:b/>
          <w:noProof/>
          <w:sz w:val="24"/>
          <w:szCs w:val="24"/>
          <w:rPrChange w:id="991" w:author="Пользователь" w:date="2021-11-28T20:18:00Z">
            <w:rPr>
              <w:del w:id="992" w:author="Пользователь" w:date="2019-07-09T22:16:00Z"/>
              <w:b/>
              <w:noProof/>
              <w:sz w:val="28"/>
              <w:szCs w:val="28"/>
            </w:rPr>
          </w:rPrChange>
        </w:rPr>
        <w:pPrChange w:id="993" w:author="Пользователь" w:date="2019-07-09T22:16:00Z">
          <w:pPr>
            <w:pStyle w:val="ab"/>
          </w:pPr>
        </w:pPrChange>
      </w:pPr>
      <w:del w:id="994" w:author="Пользователь" w:date="2019-07-09T22:16:00Z">
        <w:r w:rsidRPr="00B630E5" w:rsidDel="00FE5FE4">
          <w:rPr>
            <w:b/>
            <w:noProof/>
            <w:sz w:val="24"/>
            <w:szCs w:val="24"/>
            <w:rPrChange w:id="995" w:author="Пользователь" w:date="2021-11-28T20:18:00Z">
              <w:rPr>
                <w:b/>
                <w:noProof/>
                <w:sz w:val="28"/>
                <w:szCs w:val="28"/>
              </w:rPr>
            </w:rPrChange>
          </w:rPr>
          <w:delText>Интенсивность горизонтального полета</w:delText>
        </w:r>
        <w:r w:rsidR="00BD54A6" w:rsidRPr="00B630E5" w:rsidDel="00FE5FE4">
          <w:rPr>
            <w:b/>
            <w:noProof/>
            <w:sz w:val="24"/>
            <w:szCs w:val="24"/>
            <w:rPrChange w:id="996" w:author="Пользователь" w:date="2021-11-28T20:18:00Z">
              <w:rPr>
                <w:b/>
                <w:noProof/>
                <w:sz w:val="28"/>
                <w:szCs w:val="28"/>
              </w:rPr>
            </w:rPrChange>
          </w:rPr>
          <w:delText>.</w:delText>
        </w:r>
      </w:del>
    </w:p>
    <w:p w:rsidR="002037D6" w:rsidRPr="00B630E5" w:rsidDel="00FE5FE4" w:rsidRDefault="0050634E">
      <w:pPr>
        <w:rPr>
          <w:del w:id="997" w:author="Пользователь" w:date="2019-07-09T22:16:00Z"/>
          <w:noProof/>
          <w:sz w:val="24"/>
          <w:szCs w:val="24"/>
          <w:rPrChange w:id="998" w:author="Пользователь" w:date="2021-11-28T20:18:00Z">
            <w:rPr>
              <w:del w:id="999" w:author="Пользователь" w:date="2019-07-09T22:16:00Z"/>
              <w:noProof/>
            </w:rPr>
          </w:rPrChange>
        </w:rPr>
      </w:pPr>
      <w:del w:id="1000" w:author="Пользователь" w:date="2019-07-09T22:16:00Z">
        <w:r w:rsidRPr="00B630E5" w:rsidDel="00FE5FE4">
          <w:rPr>
            <w:noProof/>
            <w:sz w:val="24"/>
            <w:szCs w:val="24"/>
            <w:lang w:eastAsia="ru-RU"/>
            <w:rPrChange w:id="1001" w:author="Пользователь" w:date="2021-11-28T20:18:00Z">
              <w:rPr>
                <w:noProof/>
                <w:lang w:eastAsia="ru-RU"/>
              </w:rPr>
            </w:rPrChange>
          </w:rPr>
          <w:drawing>
            <wp:inline distT="0" distB="0" distL="0" distR="0" wp14:anchorId="71318E6E" wp14:editId="1531F46B">
              <wp:extent cx="2762250" cy="48577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2250" cy="485775"/>
                      </a:xfrm>
                      <a:prstGeom prst="rect">
                        <a:avLst/>
                      </a:prstGeom>
                    </pic:spPr>
                  </pic:pic>
                </a:graphicData>
              </a:graphic>
            </wp:inline>
          </w:drawing>
        </w:r>
      </w:del>
    </w:p>
    <w:p w:rsidR="0050634E" w:rsidRPr="00B630E5" w:rsidDel="00FE5FE4" w:rsidRDefault="0050634E">
      <w:pPr>
        <w:rPr>
          <w:del w:id="1002" w:author="Пользователь" w:date="2019-07-09T22:16:00Z"/>
          <w:noProof/>
          <w:sz w:val="24"/>
          <w:szCs w:val="24"/>
          <w:rPrChange w:id="1003" w:author="Пользователь" w:date="2021-11-28T20:18:00Z">
            <w:rPr>
              <w:del w:id="1004" w:author="Пользователь" w:date="2019-07-09T22:16:00Z"/>
              <w:noProof/>
            </w:rPr>
          </w:rPrChange>
        </w:rPr>
        <w:pPrChange w:id="1005" w:author="Пользователь" w:date="2019-07-09T22:16:00Z">
          <w:pPr>
            <w:pStyle w:val="ab"/>
          </w:pPr>
        </w:pPrChange>
      </w:pPr>
      <w:del w:id="1006" w:author="Пользователь" w:date="2019-07-09T22:16:00Z">
        <w:r w:rsidRPr="00B630E5" w:rsidDel="00FE5FE4">
          <w:rPr>
            <w:noProof/>
            <w:sz w:val="24"/>
            <w:szCs w:val="24"/>
            <w:rPrChange w:id="1007" w:author="Пользователь" w:date="2021-11-28T20:18:00Z">
              <w:rPr>
                <w:noProof/>
              </w:rPr>
            </w:rPrChange>
          </w:rPr>
          <w:delText>Это значение определяет, насколько быстро вертолет будет двигаться в горизонтальных плоскостях.</w:delText>
        </w:r>
      </w:del>
    </w:p>
    <w:p w:rsidR="00BD54A6" w:rsidRPr="00B630E5" w:rsidDel="00FE5FE4" w:rsidRDefault="00BD54A6">
      <w:pPr>
        <w:rPr>
          <w:del w:id="1008" w:author="Пользователь" w:date="2019-07-09T22:16:00Z"/>
          <w:noProof/>
          <w:sz w:val="24"/>
          <w:szCs w:val="24"/>
          <w:rPrChange w:id="1009" w:author="Пользователь" w:date="2021-11-28T20:18:00Z">
            <w:rPr>
              <w:del w:id="1010" w:author="Пользователь" w:date="2019-07-09T22:16:00Z"/>
              <w:noProof/>
            </w:rPr>
          </w:rPrChange>
        </w:rPr>
        <w:pPrChange w:id="1011" w:author="Пользователь" w:date="2019-07-09T22:16:00Z">
          <w:pPr>
            <w:pStyle w:val="ab"/>
          </w:pPr>
        </w:pPrChange>
      </w:pPr>
    </w:p>
    <w:p w:rsidR="00BD54A6" w:rsidRPr="00B630E5" w:rsidDel="00FE5FE4" w:rsidRDefault="00BD54A6">
      <w:pPr>
        <w:rPr>
          <w:del w:id="1012" w:author="Пользователь" w:date="2019-07-09T22:16:00Z"/>
          <w:b/>
          <w:noProof/>
          <w:sz w:val="24"/>
          <w:szCs w:val="24"/>
          <w:rPrChange w:id="1013" w:author="Пользователь" w:date="2021-11-28T20:18:00Z">
            <w:rPr>
              <w:del w:id="1014" w:author="Пользователь" w:date="2019-07-09T22:16:00Z"/>
              <w:noProof/>
            </w:rPr>
          </w:rPrChange>
        </w:rPr>
        <w:pPrChange w:id="1015" w:author="Пользователь" w:date="2019-07-09T22:16:00Z">
          <w:pPr>
            <w:pStyle w:val="ab"/>
          </w:pPr>
        </w:pPrChange>
      </w:pPr>
      <w:del w:id="1016" w:author="Пользователь" w:date="2019-07-09T22:16:00Z">
        <w:r w:rsidRPr="00B630E5" w:rsidDel="00FE5FE4">
          <w:rPr>
            <w:b/>
            <w:noProof/>
            <w:sz w:val="24"/>
            <w:szCs w:val="24"/>
            <w:rPrChange w:id="1017" w:author="Пользователь" w:date="2021-11-28T20:18:00Z">
              <w:rPr>
                <w:noProof/>
              </w:rPr>
            </w:rPrChange>
          </w:rPr>
          <w:delText>Скорость стабилизации.</w:delText>
        </w:r>
      </w:del>
    </w:p>
    <w:p w:rsidR="00BD54A6" w:rsidRPr="00B630E5" w:rsidDel="0014717C" w:rsidRDefault="00BD54A6">
      <w:pPr>
        <w:rPr>
          <w:del w:id="1018" w:author="Пользователь" w:date="2019-07-09T21:05:00Z"/>
          <w:noProof/>
          <w:sz w:val="24"/>
          <w:szCs w:val="24"/>
          <w:rPrChange w:id="1019" w:author="Пользователь" w:date="2021-11-28T20:18:00Z">
            <w:rPr>
              <w:del w:id="1020" w:author="Пользователь" w:date="2019-07-09T21:05:00Z"/>
              <w:noProof/>
            </w:rPr>
          </w:rPrChange>
        </w:rPr>
        <w:pPrChange w:id="1021" w:author="Пользователь" w:date="2019-07-09T22:16:00Z">
          <w:pPr>
            <w:pStyle w:val="ab"/>
          </w:pPr>
        </w:pPrChange>
      </w:pPr>
      <w:del w:id="1022" w:author="Пользователь" w:date="2019-07-09T22:16:00Z">
        <w:r w:rsidRPr="00B630E5" w:rsidDel="00FE5FE4">
          <w:rPr>
            <w:noProof/>
            <w:sz w:val="24"/>
            <w:szCs w:val="24"/>
            <w:lang w:eastAsia="ru-RU"/>
            <w:rPrChange w:id="1023" w:author="Пользователь" w:date="2021-11-28T20:18:00Z">
              <w:rPr>
                <w:noProof/>
              </w:rPr>
            </w:rPrChange>
          </w:rPr>
          <w:drawing>
            <wp:inline distT="0" distB="0" distL="0" distR="0" wp14:anchorId="387A7A6C" wp14:editId="4DB75AFF">
              <wp:extent cx="2743200" cy="4095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3200" cy="409575"/>
                      </a:xfrm>
                      <a:prstGeom prst="rect">
                        <a:avLst/>
                      </a:prstGeom>
                    </pic:spPr>
                  </pic:pic>
                </a:graphicData>
              </a:graphic>
            </wp:inline>
          </w:drawing>
        </w:r>
      </w:del>
    </w:p>
    <w:p w:rsidR="00BD54A6" w:rsidRPr="00B630E5" w:rsidDel="00FE5FE4" w:rsidRDefault="00BD54A6">
      <w:pPr>
        <w:rPr>
          <w:del w:id="1024" w:author="Пользователь" w:date="2019-07-09T22:16:00Z"/>
          <w:noProof/>
          <w:sz w:val="24"/>
          <w:szCs w:val="24"/>
          <w:rPrChange w:id="1025" w:author="Пользователь" w:date="2021-11-28T20:18:00Z">
            <w:rPr>
              <w:del w:id="1026" w:author="Пользователь" w:date="2019-07-09T22:16:00Z"/>
              <w:noProof/>
            </w:rPr>
          </w:rPrChange>
        </w:rPr>
        <w:pPrChange w:id="1027" w:author="Пользователь" w:date="2019-07-09T22:16:00Z">
          <w:pPr>
            <w:pStyle w:val="ab"/>
          </w:pPr>
        </w:pPrChange>
      </w:pPr>
    </w:p>
    <w:p w:rsidR="00BD54A6" w:rsidRPr="00B630E5" w:rsidDel="00FE5FE4" w:rsidRDefault="00BD54A6">
      <w:pPr>
        <w:rPr>
          <w:del w:id="1028" w:author="Пользователь" w:date="2019-07-09T22:16:00Z"/>
          <w:noProof/>
          <w:sz w:val="24"/>
          <w:szCs w:val="24"/>
          <w:rPrChange w:id="1029" w:author="Пользователь" w:date="2021-11-28T20:18:00Z">
            <w:rPr>
              <w:del w:id="1030" w:author="Пользователь" w:date="2019-07-09T22:16:00Z"/>
              <w:noProof/>
            </w:rPr>
          </w:rPrChange>
        </w:rPr>
        <w:pPrChange w:id="1031" w:author="Пользователь" w:date="2019-07-09T22:16:00Z">
          <w:pPr>
            <w:pStyle w:val="ab"/>
          </w:pPr>
        </w:pPrChange>
      </w:pPr>
      <w:del w:id="1032" w:author="Пользователь" w:date="2019-07-09T22:16:00Z">
        <w:r w:rsidRPr="00B630E5" w:rsidDel="00FE5FE4">
          <w:rPr>
            <w:noProof/>
            <w:sz w:val="24"/>
            <w:szCs w:val="24"/>
            <w:rPrChange w:id="1033" w:author="Пользователь" w:date="2021-11-28T20:18:00Z">
              <w:rPr>
                <w:noProof/>
              </w:rPr>
            </w:rPrChange>
          </w:rPr>
          <w:delText xml:space="preserve">Это значение определяет, насколько быстро вертелет будет выравнивать наклон по осям, в том случае, если не нажаты клавиши управления вертолетом. </w:delText>
        </w:r>
      </w:del>
    </w:p>
    <w:p w:rsidR="00BD54A6" w:rsidRPr="00B630E5" w:rsidDel="00FE5FE4" w:rsidRDefault="00BD54A6">
      <w:pPr>
        <w:rPr>
          <w:del w:id="1034" w:author="Пользователь" w:date="2019-07-09T22:16:00Z"/>
          <w:noProof/>
          <w:sz w:val="24"/>
          <w:szCs w:val="24"/>
          <w:rPrChange w:id="1035" w:author="Пользователь" w:date="2021-11-28T20:18:00Z">
            <w:rPr>
              <w:del w:id="1036" w:author="Пользователь" w:date="2019-07-09T22:16:00Z"/>
              <w:noProof/>
            </w:rPr>
          </w:rPrChange>
        </w:rPr>
        <w:pPrChange w:id="1037" w:author="Пользователь" w:date="2019-07-09T22:16:00Z">
          <w:pPr>
            <w:pStyle w:val="ab"/>
          </w:pPr>
        </w:pPrChange>
      </w:pPr>
      <w:del w:id="1038" w:author="Пользователь" w:date="2019-07-09T22:16:00Z">
        <w:r w:rsidRPr="00B630E5" w:rsidDel="00FE5FE4">
          <w:rPr>
            <w:noProof/>
            <w:sz w:val="24"/>
            <w:szCs w:val="24"/>
            <w:rPrChange w:id="1039" w:author="Пользователь" w:date="2021-11-28T20:18:00Z">
              <w:rPr>
                <w:noProof/>
              </w:rPr>
            </w:rPrChange>
          </w:rPr>
          <w:delText>Не работает, если включен Авто поворот (</w:delText>
        </w:r>
        <w:r w:rsidRPr="00B630E5" w:rsidDel="00FE5FE4">
          <w:rPr>
            <w:noProof/>
            <w:sz w:val="24"/>
            <w:szCs w:val="24"/>
            <w:lang w:val="en-US"/>
            <w:rPrChange w:id="1040" w:author="Пользователь" w:date="2021-11-28T20:18:00Z">
              <w:rPr>
                <w:noProof/>
                <w:lang w:val="en-US"/>
              </w:rPr>
            </w:rPrChange>
          </w:rPr>
          <w:delText>Looking</w:delText>
        </w:r>
        <w:r w:rsidRPr="00B630E5" w:rsidDel="00FE5FE4">
          <w:rPr>
            <w:noProof/>
            <w:sz w:val="24"/>
            <w:szCs w:val="24"/>
            <w:rPrChange w:id="1041" w:author="Пользователь" w:date="2021-11-28T20:18:00Z">
              <w:rPr>
                <w:noProof/>
              </w:rPr>
            </w:rPrChange>
          </w:rPr>
          <w:delText xml:space="preserve"> == </w:delText>
        </w:r>
        <w:r w:rsidRPr="00B630E5" w:rsidDel="00FE5FE4">
          <w:rPr>
            <w:noProof/>
            <w:sz w:val="24"/>
            <w:szCs w:val="24"/>
            <w:lang w:val="en-US"/>
            <w:rPrChange w:id="1042" w:author="Пользователь" w:date="2021-11-28T20:18:00Z">
              <w:rPr>
                <w:noProof/>
                <w:lang w:val="en-US"/>
              </w:rPr>
            </w:rPrChange>
          </w:rPr>
          <w:delText>true</w:delText>
        </w:r>
        <w:r w:rsidRPr="00B630E5" w:rsidDel="00FE5FE4">
          <w:rPr>
            <w:noProof/>
            <w:sz w:val="24"/>
            <w:szCs w:val="24"/>
            <w:rPrChange w:id="1043" w:author="Пользователь" w:date="2021-11-28T20:18:00Z">
              <w:rPr>
                <w:noProof/>
              </w:rPr>
            </w:rPrChange>
          </w:rPr>
          <w:delText>).</w:delText>
        </w:r>
      </w:del>
    </w:p>
    <w:p w:rsidR="00BD54A6" w:rsidRPr="00B630E5" w:rsidDel="0014717C" w:rsidRDefault="00BD54A6">
      <w:pPr>
        <w:rPr>
          <w:del w:id="1044" w:author="Пользователь" w:date="2019-07-09T21:07:00Z"/>
          <w:noProof/>
          <w:sz w:val="24"/>
          <w:szCs w:val="24"/>
          <w:rPrChange w:id="1045" w:author="Пользователь" w:date="2021-11-28T20:18:00Z">
            <w:rPr>
              <w:del w:id="1046" w:author="Пользователь" w:date="2019-07-09T21:07:00Z"/>
              <w:noProof/>
            </w:rPr>
          </w:rPrChange>
        </w:rPr>
        <w:pPrChange w:id="1047" w:author="Пользователь" w:date="2019-07-09T22:16:00Z">
          <w:pPr>
            <w:pStyle w:val="ab"/>
          </w:pPr>
        </w:pPrChange>
      </w:pPr>
    </w:p>
    <w:p w:rsidR="00BD54A6" w:rsidRPr="00B630E5" w:rsidDel="00FE5FE4" w:rsidRDefault="00BD54A6">
      <w:pPr>
        <w:rPr>
          <w:del w:id="1048" w:author="Пользователь" w:date="2019-07-09T22:16:00Z"/>
          <w:noProof/>
          <w:sz w:val="24"/>
          <w:szCs w:val="24"/>
          <w:rPrChange w:id="1049" w:author="Пользователь" w:date="2021-11-28T20:18:00Z">
            <w:rPr>
              <w:del w:id="1050" w:author="Пользователь" w:date="2019-07-09T22:16:00Z"/>
              <w:noProof/>
            </w:rPr>
          </w:rPrChange>
        </w:rPr>
        <w:pPrChange w:id="1051" w:author="Пользователь" w:date="2019-07-09T22:16:00Z">
          <w:pPr>
            <w:pStyle w:val="ab"/>
          </w:pPr>
        </w:pPrChange>
      </w:pPr>
    </w:p>
    <w:p w:rsidR="00BD54A6" w:rsidRPr="00B630E5" w:rsidDel="00FE5FE4" w:rsidRDefault="00BD54A6">
      <w:pPr>
        <w:rPr>
          <w:del w:id="1052" w:author="Пользователь" w:date="2019-07-09T22:16:00Z"/>
          <w:b/>
          <w:noProof/>
          <w:sz w:val="24"/>
          <w:szCs w:val="24"/>
          <w:rPrChange w:id="1053" w:author="Пользователь" w:date="2021-11-28T20:18:00Z">
            <w:rPr>
              <w:del w:id="1054" w:author="Пользователь" w:date="2019-07-09T22:16:00Z"/>
              <w:b/>
              <w:noProof/>
              <w:sz w:val="28"/>
              <w:szCs w:val="28"/>
            </w:rPr>
          </w:rPrChange>
        </w:rPr>
        <w:pPrChange w:id="1055" w:author="Пользователь" w:date="2019-07-09T22:16:00Z">
          <w:pPr>
            <w:pStyle w:val="ab"/>
          </w:pPr>
        </w:pPrChange>
      </w:pPr>
      <w:del w:id="1056" w:author="Пользователь" w:date="2019-07-09T22:16:00Z">
        <w:r w:rsidRPr="00B630E5" w:rsidDel="00FE5FE4">
          <w:rPr>
            <w:b/>
            <w:noProof/>
            <w:sz w:val="24"/>
            <w:szCs w:val="24"/>
            <w:rPrChange w:id="1057" w:author="Пользователь" w:date="2021-11-28T20:18:00Z">
              <w:rPr>
                <w:b/>
                <w:noProof/>
                <w:sz w:val="28"/>
                <w:szCs w:val="28"/>
              </w:rPr>
            </w:rPrChange>
          </w:rPr>
          <w:delText>Лимит подьемной силы.</w:delText>
        </w:r>
      </w:del>
    </w:p>
    <w:p w:rsidR="00BD54A6" w:rsidRPr="00B630E5" w:rsidDel="00FE5FE4" w:rsidRDefault="00BD54A6">
      <w:pPr>
        <w:rPr>
          <w:del w:id="1058" w:author="Пользователь" w:date="2019-07-09T22:16:00Z"/>
          <w:noProof/>
          <w:sz w:val="24"/>
          <w:szCs w:val="24"/>
          <w:rPrChange w:id="1059" w:author="Пользователь" w:date="2021-11-28T20:18:00Z">
            <w:rPr>
              <w:del w:id="1060" w:author="Пользователь" w:date="2019-07-09T22:16:00Z"/>
              <w:noProof/>
            </w:rPr>
          </w:rPrChange>
        </w:rPr>
        <w:pPrChange w:id="1061" w:author="Пользователь" w:date="2019-07-09T22:16:00Z">
          <w:pPr>
            <w:pStyle w:val="ab"/>
          </w:pPr>
        </w:pPrChange>
      </w:pPr>
      <w:del w:id="1062" w:author="Пользователь" w:date="2019-07-09T22:16:00Z">
        <w:r w:rsidRPr="00B630E5" w:rsidDel="00FE5FE4">
          <w:rPr>
            <w:noProof/>
            <w:sz w:val="24"/>
            <w:szCs w:val="24"/>
            <w:lang w:eastAsia="ru-RU"/>
            <w:rPrChange w:id="1063" w:author="Пользователь" w:date="2021-11-28T20:18:00Z">
              <w:rPr>
                <w:noProof/>
              </w:rPr>
            </w:rPrChange>
          </w:rPr>
          <w:drawing>
            <wp:inline distT="0" distB="0" distL="0" distR="0" wp14:anchorId="0E2AD9B5" wp14:editId="1CEEABE7">
              <wp:extent cx="2724150" cy="4572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4150" cy="457200"/>
                      </a:xfrm>
                      <a:prstGeom prst="rect">
                        <a:avLst/>
                      </a:prstGeom>
                    </pic:spPr>
                  </pic:pic>
                </a:graphicData>
              </a:graphic>
            </wp:inline>
          </w:drawing>
        </w:r>
      </w:del>
    </w:p>
    <w:p w:rsidR="00BD54A6" w:rsidRPr="00B630E5" w:rsidDel="00FE5FE4" w:rsidRDefault="00BD54A6">
      <w:pPr>
        <w:rPr>
          <w:del w:id="1064" w:author="Пользователь" w:date="2019-07-09T22:16:00Z"/>
          <w:noProof/>
          <w:sz w:val="24"/>
          <w:szCs w:val="24"/>
          <w:rPrChange w:id="1065" w:author="Пользователь" w:date="2021-11-28T20:18:00Z">
            <w:rPr>
              <w:del w:id="1066" w:author="Пользователь" w:date="2019-07-09T22:16:00Z"/>
              <w:noProof/>
            </w:rPr>
          </w:rPrChange>
        </w:rPr>
        <w:pPrChange w:id="1067" w:author="Пользователь" w:date="2019-07-09T22:16:00Z">
          <w:pPr>
            <w:pStyle w:val="ab"/>
          </w:pPr>
        </w:pPrChange>
      </w:pPr>
      <w:del w:id="1068" w:author="Пользователь" w:date="2019-07-09T22:16:00Z">
        <w:r w:rsidRPr="00B630E5" w:rsidDel="00FE5FE4">
          <w:rPr>
            <w:noProof/>
            <w:sz w:val="24"/>
            <w:szCs w:val="24"/>
            <w:rPrChange w:id="1069" w:author="Пользователь" w:date="2021-11-28T20:18:00Z">
              <w:rPr>
                <w:noProof/>
              </w:rPr>
            </w:rPrChange>
          </w:rPr>
          <w:delText>Максимально допустимое значение подьемной силы вертолета.</w:delText>
        </w:r>
      </w:del>
    </w:p>
    <w:p w:rsidR="00BD54A6" w:rsidRPr="00B630E5" w:rsidDel="00FE5FE4" w:rsidRDefault="00BD54A6">
      <w:pPr>
        <w:rPr>
          <w:del w:id="1070" w:author="Пользователь" w:date="2019-07-09T22:16:00Z"/>
          <w:noProof/>
          <w:sz w:val="24"/>
          <w:szCs w:val="24"/>
          <w:rPrChange w:id="1071" w:author="Пользователь" w:date="2021-11-28T20:18:00Z">
            <w:rPr>
              <w:del w:id="1072" w:author="Пользователь" w:date="2019-07-09T22:16:00Z"/>
              <w:noProof/>
            </w:rPr>
          </w:rPrChange>
        </w:rPr>
        <w:pPrChange w:id="1073" w:author="Пользователь" w:date="2019-07-09T22:16:00Z">
          <w:pPr>
            <w:pStyle w:val="ab"/>
          </w:pPr>
        </w:pPrChange>
      </w:pPr>
      <w:del w:id="1074" w:author="Пользователь" w:date="2019-07-09T22:16:00Z">
        <w:r w:rsidRPr="00B630E5" w:rsidDel="00FE5FE4">
          <w:rPr>
            <w:noProof/>
            <w:sz w:val="24"/>
            <w:szCs w:val="24"/>
            <w:rPrChange w:id="1075" w:author="Пользователь" w:date="2021-11-28T20:18:00Z">
              <w:rPr>
                <w:noProof/>
              </w:rPr>
            </w:rPrChange>
          </w:rPr>
          <w:delText>Игрок может увеличивать или уменьшать подьемную силу скролом мыши. Это значение устанавливает доступный диапазон (на пример -10 и 10).</w:delText>
        </w:r>
      </w:del>
    </w:p>
    <w:p w:rsidR="00BD54A6" w:rsidRPr="00B630E5" w:rsidDel="0014717C" w:rsidRDefault="00BD54A6">
      <w:pPr>
        <w:rPr>
          <w:del w:id="1076" w:author="Пользователь" w:date="2019-07-09T21:07:00Z"/>
          <w:noProof/>
          <w:sz w:val="24"/>
          <w:szCs w:val="24"/>
          <w:rPrChange w:id="1077" w:author="Пользователь" w:date="2021-11-28T20:18:00Z">
            <w:rPr>
              <w:del w:id="1078" w:author="Пользователь" w:date="2019-07-09T21:07:00Z"/>
              <w:noProof/>
            </w:rPr>
          </w:rPrChange>
        </w:rPr>
        <w:pPrChange w:id="1079" w:author="Пользователь" w:date="2019-07-09T22:16:00Z">
          <w:pPr>
            <w:pStyle w:val="ab"/>
          </w:pPr>
        </w:pPrChange>
      </w:pPr>
    </w:p>
    <w:p w:rsidR="00BD54A6" w:rsidRPr="00B630E5" w:rsidDel="00FE5FE4" w:rsidRDefault="00BD54A6">
      <w:pPr>
        <w:rPr>
          <w:del w:id="1080" w:author="Пользователь" w:date="2019-07-09T22:16:00Z"/>
          <w:noProof/>
          <w:sz w:val="24"/>
          <w:szCs w:val="24"/>
          <w:rPrChange w:id="1081" w:author="Пользователь" w:date="2021-11-28T20:18:00Z">
            <w:rPr>
              <w:del w:id="1082" w:author="Пользователь" w:date="2019-07-09T22:16:00Z"/>
              <w:noProof/>
            </w:rPr>
          </w:rPrChange>
        </w:rPr>
        <w:pPrChange w:id="1083" w:author="Пользователь" w:date="2019-07-09T22:16:00Z">
          <w:pPr>
            <w:pStyle w:val="ab"/>
          </w:pPr>
        </w:pPrChange>
      </w:pPr>
    </w:p>
    <w:p w:rsidR="00BD54A6" w:rsidRPr="00B630E5" w:rsidDel="00FE5FE4" w:rsidRDefault="00BD54A6">
      <w:pPr>
        <w:rPr>
          <w:del w:id="1084" w:author="Пользователь" w:date="2019-07-09T22:16:00Z"/>
          <w:b/>
          <w:noProof/>
          <w:sz w:val="24"/>
          <w:szCs w:val="24"/>
          <w:rPrChange w:id="1085" w:author="Пользователь" w:date="2021-11-28T20:18:00Z">
            <w:rPr>
              <w:del w:id="1086" w:author="Пользователь" w:date="2019-07-09T22:16:00Z"/>
              <w:b/>
              <w:noProof/>
              <w:sz w:val="28"/>
              <w:szCs w:val="28"/>
            </w:rPr>
          </w:rPrChange>
        </w:rPr>
        <w:pPrChange w:id="1087" w:author="Пользователь" w:date="2019-07-09T22:16:00Z">
          <w:pPr>
            <w:pStyle w:val="ab"/>
          </w:pPr>
        </w:pPrChange>
      </w:pPr>
      <w:del w:id="1088" w:author="Пользователь" w:date="2019-07-09T22:16:00Z">
        <w:r w:rsidRPr="00B630E5" w:rsidDel="00FE5FE4">
          <w:rPr>
            <w:b/>
            <w:noProof/>
            <w:sz w:val="24"/>
            <w:szCs w:val="24"/>
            <w:rPrChange w:id="1089" w:author="Пользователь" w:date="2021-11-28T20:18:00Z">
              <w:rPr>
                <w:b/>
                <w:noProof/>
                <w:sz w:val="28"/>
                <w:szCs w:val="28"/>
              </w:rPr>
            </w:rPrChange>
          </w:rPr>
          <w:delText>Коррекция массы вертолета.</w:delText>
        </w:r>
      </w:del>
    </w:p>
    <w:p w:rsidR="00BD54A6" w:rsidRPr="00B630E5" w:rsidDel="00FE5FE4" w:rsidRDefault="00BD54A6">
      <w:pPr>
        <w:rPr>
          <w:del w:id="1090" w:author="Пользователь" w:date="2019-07-09T22:16:00Z"/>
          <w:noProof/>
          <w:sz w:val="24"/>
          <w:szCs w:val="24"/>
          <w:rPrChange w:id="1091" w:author="Пользователь" w:date="2021-11-28T20:18:00Z">
            <w:rPr>
              <w:del w:id="1092" w:author="Пользователь" w:date="2019-07-09T22:16:00Z"/>
              <w:noProof/>
            </w:rPr>
          </w:rPrChange>
        </w:rPr>
        <w:pPrChange w:id="1093" w:author="Пользователь" w:date="2019-07-09T22:16:00Z">
          <w:pPr>
            <w:pStyle w:val="ab"/>
          </w:pPr>
        </w:pPrChange>
      </w:pPr>
      <w:del w:id="1094" w:author="Пользователь" w:date="2019-07-09T22:16:00Z">
        <w:r w:rsidRPr="00B630E5" w:rsidDel="00FE5FE4">
          <w:rPr>
            <w:noProof/>
            <w:sz w:val="24"/>
            <w:szCs w:val="24"/>
            <w:lang w:eastAsia="ru-RU"/>
            <w:rPrChange w:id="1095" w:author="Пользователь" w:date="2021-11-28T20:18:00Z">
              <w:rPr>
                <w:noProof/>
              </w:rPr>
            </w:rPrChange>
          </w:rPr>
          <w:drawing>
            <wp:inline distT="0" distB="0" distL="0" distR="0" wp14:anchorId="0B458AC6" wp14:editId="05E976D8">
              <wp:extent cx="2752725" cy="42862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52725" cy="428625"/>
                      </a:xfrm>
                      <a:prstGeom prst="rect">
                        <a:avLst/>
                      </a:prstGeom>
                    </pic:spPr>
                  </pic:pic>
                </a:graphicData>
              </a:graphic>
            </wp:inline>
          </w:drawing>
        </w:r>
      </w:del>
    </w:p>
    <w:p w:rsidR="00BD54A6" w:rsidRPr="00B630E5" w:rsidDel="00FE5FE4" w:rsidRDefault="00BD54A6">
      <w:pPr>
        <w:rPr>
          <w:del w:id="1096" w:author="Пользователь" w:date="2019-07-09T22:16:00Z"/>
          <w:noProof/>
          <w:sz w:val="24"/>
          <w:szCs w:val="24"/>
          <w:rPrChange w:id="1097" w:author="Пользователь" w:date="2021-11-28T20:18:00Z">
            <w:rPr>
              <w:del w:id="1098" w:author="Пользователь" w:date="2019-07-09T22:16:00Z"/>
              <w:noProof/>
            </w:rPr>
          </w:rPrChange>
        </w:rPr>
        <w:pPrChange w:id="1099" w:author="Пользователь" w:date="2019-07-09T22:16:00Z">
          <w:pPr>
            <w:pStyle w:val="ab"/>
          </w:pPr>
        </w:pPrChange>
      </w:pPr>
      <w:del w:id="1100" w:author="Пользователь" w:date="2019-07-09T22:16:00Z">
        <w:r w:rsidRPr="00B630E5" w:rsidDel="00FE5FE4">
          <w:rPr>
            <w:noProof/>
            <w:sz w:val="24"/>
            <w:szCs w:val="24"/>
            <w:rPrChange w:id="1101" w:author="Пользователь" w:date="2021-11-28T20:18:00Z">
              <w:rPr>
                <w:noProof/>
              </w:rPr>
            </w:rPrChange>
          </w:rPr>
          <w:delText xml:space="preserve">Так как колайдеры имеют свое влияние на физическую модель вертолета, для поддержания </w:delText>
        </w:r>
        <w:r w:rsidR="00E5033C" w:rsidRPr="00B630E5" w:rsidDel="00FE5FE4">
          <w:rPr>
            <w:noProof/>
            <w:sz w:val="24"/>
            <w:szCs w:val="24"/>
            <w:rPrChange w:id="1102" w:author="Пользователь" w:date="2021-11-28T20:18:00Z">
              <w:rPr>
                <w:noProof/>
              </w:rPr>
            </w:rPrChange>
          </w:rPr>
          <w:delText xml:space="preserve">возможности «зависать» на одной высоте, необходимо скоректировать текущую массу вертолета этим значением. Изменяйте это значение после того, как установите все колайдеры и настроите все другие параметры вертолета. Долейтесь стабильного зависания вертелета при значении переменной </w:delText>
        </w:r>
        <w:r w:rsidR="00E5033C" w:rsidRPr="00B630E5" w:rsidDel="00FE5FE4">
          <w:rPr>
            <w:noProof/>
            <w:sz w:val="24"/>
            <w:szCs w:val="24"/>
            <w:lang w:val="en-US"/>
            <w:rPrChange w:id="1103" w:author="Пользователь" w:date="2021-11-28T20:18:00Z">
              <w:rPr>
                <w:noProof/>
                <w:lang w:val="en-US"/>
              </w:rPr>
            </w:rPrChange>
          </w:rPr>
          <w:delText>UpForce</w:delText>
        </w:r>
        <w:r w:rsidR="00E5033C" w:rsidRPr="00B630E5" w:rsidDel="00FE5FE4">
          <w:rPr>
            <w:noProof/>
            <w:sz w:val="24"/>
            <w:szCs w:val="24"/>
            <w:rPrChange w:id="1104" w:author="Пользователь" w:date="2021-11-28T20:18:00Z">
              <w:rPr>
                <w:noProof/>
              </w:rPr>
            </w:rPrChange>
          </w:rPr>
          <w:delText xml:space="preserve"> == 0.</w:delText>
        </w:r>
      </w:del>
    </w:p>
    <w:p w:rsidR="00E5033C" w:rsidRPr="00B630E5" w:rsidDel="00FE5FE4" w:rsidRDefault="00E5033C">
      <w:pPr>
        <w:rPr>
          <w:del w:id="1105" w:author="Пользователь" w:date="2019-07-09T22:16:00Z"/>
          <w:noProof/>
          <w:sz w:val="24"/>
          <w:szCs w:val="24"/>
          <w:rPrChange w:id="1106" w:author="Пользователь" w:date="2021-11-28T20:18:00Z">
            <w:rPr>
              <w:del w:id="1107" w:author="Пользователь" w:date="2019-07-09T22:16:00Z"/>
              <w:noProof/>
            </w:rPr>
          </w:rPrChange>
        </w:rPr>
        <w:pPrChange w:id="1108" w:author="Пользователь" w:date="2019-07-09T22:16:00Z">
          <w:pPr>
            <w:pStyle w:val="ab"/>
          </w:pPr>
        </w:pPrChange>
      </w:pPr>
    </w:p>
    <w:p w:rsidR="00E5033C" w:rsidRPr="00B630E5" w:rsidDel="00FE5FE4" w:rsidRDefault="00E5033C">
      <w:pPr>
        <w:rPr>
          <w:del w:id="1109" w:author="Пользователь" w:date="2019-07-09T22:16:00Z"/>
          <w:b/>
          <w:noProof/>
          <w:sz w:val="24"/>
          <w:szCs w:val="24"/>
          <w:rPrChange w:id="1110" w:author="Пользователь" w:date="2021-11-28T20:18:00Z">
            <w:rPr>
              <w:del w:id="1111" w:author="Пользователь" w:date="2019-07-09T22:16:00Z"/>
              <w:b/>
              <w:noProof/>
              <w:sz w:val="28"/>
              <w:szCs w:val="28"/>
            </w:rPr>
          </w:rPrChange>
        </w:rPr>
        <w:pPrChange w:id="1112" w:author="Пользователь" w:date="2019-07-09T22:16:00Z">
          <w:pPr>
            <w:pStyle w:val="ab"/>
          </w:pPr>
        </w:pPrChange>
      </w:pPr>
      <w:del w:id="1113" w:author="Пользователь" w:date="2019-07-09T22:16:00Z">
        <w:r w:rsidRPr="00B630E5" w:rsidDel="00FE5FE4">
          <w:rPr>
            <w:b/>
            <w:noProof/>
            <w:sz w:val="24"/>
            <w:szCs w:val="24"/>
            <w:rPrChange w:id="1114" w:author="Пользователь" w:date="2021-11-28T20:18:00Z">
              <w:rPr>
                <w:b/>
                <w:noProof/>
                <w:sz w:val="28"/>
                <w:szCs w:val="28"/>
              </w:rPr>
            </w:rPrChange>
          </w:rPr>
          <w:delText>Максимальная высота.</w:delText>
        </w:r>
      </w:del>
    </w:p>
    <w:p w:rsidR="00E5033C" w:rsidRPr="00B630E5" w:rsidDel="00FE5FE4" w:rsidRDefault="00E5033C">
      <w:pPr>
        <w:rPr>
          <w:del w:id="1115" w:author="Пользователь" w:date="2019-07-09T22:16:00Z"/>
          <w:noProof/>
          <w:sz w:val="24"/>
          <w:szCs w:val="24"/>
          <w:lang w:val="en-US"/>
          <w:rPrChange w:id="1116" w:author="Пользователь" w:date="2021-11-28T20:18:00Z">
            <w:rPr>
              <w:del w:id="1117" w:author="Пользователь" w:date="2019-07-09T22:16:00Z"/>
              <w:noProof/>
              <w:lang w:val="en-US"/>
            </w:rPr>
          </w:rPrChange>
        </w:rPr>
        <w:pPrChange w:id="1118" w:author="Пользователь" w:date="2019-07-09T22:16:00Z">
          <w:pPr>
            <w:pStyle w:val="ab"/>
          </w:pPr>
        </w:pPrChange>
      </w:pPr>
      <w:del w:id="1119" w:author="Пользователь" w:date="2019-07-09T22:16:00Z">
        <w:r w:rsidRPr="00B630E5" w:rsidDel="00FE5FE4">
          <w:rPr>
            <w:noProof/>
            <w:sz w:val="24"/>
            <w:szCs w:val="24"/>
            <w:lang w:eastAsia="ru-RU"/>
            <w:rPrChange w:id="1120" w:author="Пользователь" w:date="2021-11-28T20:18:00Z">
              <w:rPr>
                <w:noProof/>
              </w:rPr>
            </w:rPrChange>
          </w:rPr>
          <w:drawing>
            <wp:inline distT="0" distB="0" distL="0" distR="0" wp14:anchorId="6880F6B0" wp14:editId="36849CF3">
              <wp:extent cx="2743200" cy="4762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3200" cy="476250"/>
                      </a:xfrm>
                      <a:prstGeom prst="rect">
                        <a:avLst/>
                      </a:prstGeom>
                    </pic:spPr>
                  </pic:pic>
                </a:graphicData>
              </a:graphic>
            </wp:inline>
          </w:drawing>
        </w:r>
      </w:del>
    </w:p>
    <w:p w:rsidR="00FA0168" w:rsidRPr="00B630E5" w:rsidDel="00FE5FE4" w:rsidRDefault="00E5033C">
      <w:pPr>
        <w:rPr>
          <w:del w:id="1121" w:author="Пользователь" w:date="2019-07-09T22:16:00Z"/>
          <w:noProof/>
          <w:sz w:val="24"/>
          <w:szCs w:val="24"/>
          <w:rPrChange w:id="1122" w:author="Пользователь" w:date="2021-11-28T20:18:00Z">
            <w:rPr>
              <w:del w:id="1123" w:author="Пользователь" w:date="2019-07-09T22:16:00Z"/>
              <w:noProof/>
            </w:rPr>
          </w:rPrChange>
        </w:rPr>
        <w:pPrChange w:id="1124" w:author="Пользователь" w:date="2019-07-09T22:16:00Z">
          <w:pPr>
            <w:pStyle w:val="ab"/>
          </w:pPr>
        </w:pPrChange>
      </w:pPr>
      <w:del w:id="1125" w:author="Пользователь" w:date="2019-07-09T22:16:00Z">
        <w:r w:rsidRPr="00B630E5" w:rsidDel="00FE5FE4">
          <w:rPr>
            <w:noProof/>
            <w:sz w:val="24"/>
            <w:szCs w:val="24"/>
            <w:rPrChange w:id="1126" w:author="Пользователь" w:date="2021-11-28T20:18:00Z">
              <w:rPr>
                <w:noProof/>
              </w:rPr>
            </w:rPrChange>
          </w:rPr>
          <w:delText>Установите ограничения для максимально возможной высоты, на которую в вашей игре может поднятся вертолет.</w:delText>
        </w:r>
      </w:del>
    </w:p>
    <w:p w:rsidR="00E5033C" w:rsidRPr="00B630E5" w:rsidDel="00FE5FE4" w:rsidRDefault="00E5033C">
      <w:pPr>
        <w:rPr>
          <w:del w:id="1127" w:author="Пользователь" w:date="2019-07-09T22:16:00Z"/>
          <w:noProof/>
          <w:sz w:val="24"/>
          <w:szCs w:val="24"/>
          <w:rPrChange w:id="1128" w:author="Пользователь" w:date="2021-11-28T20:18:00Z">
            <w:rPr>
              <w:del w:id="1129" w:author="Пользователь" w:date="2019-07-09T22:16:00Z"/>
              <w:noProof/>
            </w:rPr>
          </w:rPrChange>
        </w:rPr>
        <w:pPrChange w:id="1130" w:author="Пользователь" w:date="2019-07-09T22:16:00Z">
          <w:pPr>
            <w:pStyle w:val="ab"/>
          </w:pPr>
        </w:pPrChange>
      </w:pPr>
      <w:del w:id="1131" w:author="Пользователь" w:date="2019-07-09T22:16:00Z">
        <w:r w:rsidRPr="00B630E5" w:rsidDel="00FE5FE4">
          <w:rPr>
            <w:noProof/>
            <w:sz w:val="24"/>
            <w:szCs w:val="24"/>
            <w:rPrChange w:id="1132" w:author="Пользователь" w:date="2021-11-28T20:18:00Z">
              <w:rPr>
                <w:noProof/>
              </w:rPr>
            </w:rPrChange>
          </w:rPr>
          <w:delText xml:space="preserve">Не забывайте, что если вертолет будет использовать </w:delText>
        </w:r>
        <w:r w:rsidRPr="00B630E5" w:rsidDel="00FE5FE4">
          <w:rPr>
            <w:noProof/>
            <w:sz w:val="24"/>
            <w:szCs w:val="24"/>
            <w:lang w:val="en-US"/>
            <w:rPrChange w:id="1133" w:author="Пользователь" w:date="2021-11-28T20:18:00Z">
              <w:rPr>
                <w:noProof/>
                <w:lang w:val="en-US"/>
              </w:rPr>
            </w:rPrChange>
          </w:rPr>
          <w:delText>Radio</w:delText>
        </w:r>
        <w:r w:rsidRPr="00B630E5" w:rsidDel="00FE5FE4">
          <w:rPr>
            <w:noProof/>
            <w:sz w:val="24"/>
            <w:szCs w:val="24"/>
            <w:rPrChange w:id="1134" w:author="Пользователь" w:date="2021-11-28T20:18:00Z">
              <w:rPr>
                <w:noProof/>
              </w:rPr>
            </w:rPrChange>
          </w:rPr>
          <w:delText xml:space="preserve"> </w:delText>
        </w:r>
        <w:r w:rsidRPr="00B630E5" w:rsidDel="00FE5FE4">
          <w:rPr>
            <w:noProof/>
            <w:sz w:val="24"/>
            <w:szCs w:val="24"/>
            <w:lang w:val="en-US"/>
            <w:rPrChange w:id="1135" w:author="Пользователь" w:date="2021-11-28T20:18:00Z">
              <w:rPr>
                <w:noProof/>
                <w:lang w:val="en-US"/>
              </w:rPr>
            </w:rPrChange>
          </w:rPr>
          <w:delText>Altitude</w:delText>
        </w:r>
        <w:r w:rsidRPr="00B630E5" w:rsidDel="00FE5FE4">
          <w:rPr>
            <w:noProof/>
            <w:sz w:val="24"/>
            <w:szCs w:val="24"/>
            <w:rPrChange w:id="1136" w:author="Пользователь" w:date="2021-11-28T20:18:00Z">
              <w:rPr>
                <w:noProof/>
              </w:rPr>
            </w:rPrChange>
          </w:rPr>
          <w:delText xml:space="preserve"> то максимальная высота будет расчитыватся от  препятствий под ним и это значение может не совпадать с текущим значением </w:delText>
        </w:r>
        <w:r w:rsidRPr="00B630E5" w:rsidDel="00FE5FE4">
          <w:rPr>
            <w:noProof/>
            <w:sz w:val="24"/>
            <w:szCs w:val="24"/>
            <w:lang w:val="en-US"/>
            <w:rPrChange w:id="1137" w:author="Пользователь" w:date="2021-11-28T20:18:00Z">
              <w:rPr>
                <w:noProof/>
                <w:lang w:val="en-US"/>
              </w:rPr>
            </w:rPrChange>
          </w:rPr>
          <w:delText>Transform</w:delText>
        </w:r>
        <w:r w:rsidRPr="00B630E5" w:rsidDel="00FE5FE4">
          <w:rPr>
            <w:noProof/>
            <w:sz w:val="24"/>
            <w:szCs w:val="24"/>
            <w:rPrChange w:id="1138" w:author="Пользователь" w:date="2021-11-28T20:18:00Z">
              <w:rPr>
                <w:noProof/>
              </w:rPr>
            </w:rPrChange>
          </w:rPr>
          <w:delText>.</w:delText>
        </w:r>
        <w:r w:rsidRPr="00B630E5" w:rsidDel="00FE5FE4">
          <w:rPr>
            <w:noProof/>
            <w:sz w:val="24"/>
            <w:szCs w:val="24"/>
            <w:lang w:val="en-US"/>
            <w:rPrChange w:id="1139" w:author="Пользователь" w:date="2021-11-28T20:18:00Z">
              <w:rPr>
                <w:noProof/>
                <w:lang w:val="en-US"/>
              </w:rPr>
            </w:rPrChange>
          </w:rPr>
          <w:delText>position</w:delText>
        </w:r>
        <w:r w:rsidRPr="00B630E5" w:rsidDel="00FE5FE4">
          <w:rPr>
            <w:noProof/>
            <w:sz w:val="24"/>
            <w:szCs w:val="24"/>
            <w:rPrChange w:id="1140" w:author="Пользователь" w:date="2021-11-28T20:18:00Z">
              <w:rPr>
                <w:noProof/>
              </w:rPr>
            </w:rPrChange>
          </w:rPr>
          <w:delText>.</w:delText>
        </w:r>
        <w:r w:rsidRPr="00B630E5" w:rsidDel="00FE5FE4">
          <w:rPr>
            <w:noProof/>
            <w:sz w:val="24"/>
            <w:szCs w:val="24"/>
            <w:lang w:val="en-US"/>
            <w:rPrChange w:id="1141" w:author="Пользователь" w:date="2021-11-28T20:18:00Z">
              <w:rPr>
                <w:noProof/>
                <w:lang w:val="en-US"/>
              </w:rPr>
            </w:rPrChange>
          </w:rPr>
          <w:delText>y</w:delText>
        </w:r>
        <w:r w:rsidRPr="00B630E5" w:rsidDel="00FE5FE4">
          <w:rPr>
            <w:noProof/>
            <w:sz w:val="24"/>
            <w:szCs w:val="24"/>
            <w:rPrChange w:id="1142" w:author="Пользователь" w:date="2021-11-28T20:18:00Z">
              <w:rPr>
                <w:noProof/>
              </w:rPr>
            </w:rPrChange>
          </w:rPr>
          <w:delText>.</w:delText>
        </w:r>
      </w:del>
    </w:p>
    <w:p w:rsidR="00E5033C" w:rsidRPr="00B630E5" w:rsidDel="00FE5FE4" w:rsidRDefault="00E5033C">
      <w:pPr>
        <w:rPr>
          <w:del w:id="1143" w:author="Пользователь" w:date="2019-07-09T22:16:00Z"/>
          <w:noProof/>
          <w:sz w:val="24"/>
          <w:szCs w:val="24"/>
          <w:rPrChange w:id="1144" w:author="Пользователь" w:date="2021-11-28T20:18:00Z">
            <w:rPr>
              <w:del w:id="1145" w:author="Пользователь" w:date="2019-07-09T22:16:00Z"/>
              <w:noProof/>
            </w:rPr>
          </w:rPrChange>
        </w:rPr>
        <w:pPrChange w:id="1146" w:author="Пользователь" w:date="2019-07-09T22:16:00Z">
          <w:pPr>
            <w:pStyle w:val="ab"/>
          </w:pPr>
        </w:pPrChange>
      </w:pPr>
    </w:p>
    <w:p w:rsidR="00683855" w:rsidRPr="00B630E5" w:rsidDel="00FE5FE4" w:rsidRDefault="00683855">
      <w:pPr>
        <w:rPr>
          <w:del w:id="1147" w:author="Пользователь" w:date="2019-07-09T22:16:00Z"/>
          <w:b/>
          <w:noProof/>
          <w:sz w:val="24"/>
          <w:szCs w:val="24"/>
          <w:rPrChange w:id="1148" w:author="Пользователь" w:date="2021-11-28T20:18:00Z">
            <w:rPr>
              <w:del w:id="1149" w:author="Пользователь" w:date="2019-07-09T22:16:00Z"/>
              <w:b/>
              <w:noProof/>
              <w:sz w:val="28"/>
              <w:szCs w:val="28"/>
            </w:rPr>
          </w:rPrChange>
        </w:rPr>
        <w:pPrChange w:id="1150" w:author="Пользователь" w:date="2019-07-09T22:16:00Z">
          <w:pPr>
            <w:pStyle w:val="ab"/>
          </w:pPr>
        </w:pPrChange>
      </w:pPr>
      <w:del w:id="1151" w:author="Пользователь" w:date="2019-07-09T22:16:00Z">
        <w:r w:rsidRPr="00B630E5" w:rsidDel="00FE5FE4">
          <w:rPr>
            <w:b/>
            <w:noProof/>
            <w:sz w:val="24"/>
            <w:szCs w:val="24"/>
            <w:rPrChange w:id="1152" w:author="Пользователь" w:date="2021-11-28T20:18:00Z">
              <w:rPr>
                <w:b/>
                <w:noProof/>
                <w:sz w:val="28"/>
                <w:szCs w:val="28"/>
              </w:rPr>
            </w:rPrChange>
          </w:rPr>
          <w:delText>Сила отталкивания.</w:delText>
        </w:r>
      </w:del>
    </w:p>
    <w:p w:rsidR="00E5033C" w:rsidRPr="00B630E5" w:rsidDel="00FE5FE4" w:rsidRDefault="00683855">
      <w:pPr>
        <w:rPr>
          <w:del w:id="1153" w:author="Пользователь" w:date="2019-07-09T22:16:00Z"/>
          <w:noProof/>
          <w:sz w:val="24"/>
          <w:szCs w:val="24"/>
          <w:rPrChange w:id="1154" w:author="Пользователь" w:date="2021-11-28T20:18:00Z">
            <w:rPr>
              <w:del w:id="1155" w:author="Пользователь" w:date="2019-07-09T22:16:00Z"/>
              <w:noProof/>
            </w:rPr>
          </w:rPrChange>
        </w:rPr>
        <w:pPrChange w:id="1156" w:author="Пользователь" w:date="2019-07-09T22:16:00Z">
          <w:pPr>
            <w:pStyle w:val="ab"/>
          </w:pPr>
        </w:pPrChange>
      </w:pPr>
      <w:del w:id="1157" w:author="Пользователь" w:date="2019-07-09T22:16:00Z">
        <w:r w:rsidRPr="00B630E5" w:rsidDel="00FE5FE4">
          <w:rPr>
            <w:noProof/>
            <w:sz w:val="24"/>
            <w:szCs w:val="24"/>
            <w:lang w:eastAsia="ru-RU"/>
            <w:rPrChange w:id="1158" w:author="Пользователь" w:date="2021-11-28T20:18:00Z">
              <w:rPr>
                <w:noProof/>
              </w:rPr>
            </w:rPrChange>
          </w:rPr>
          <w:drawing>
            <wp:inline distT="0" distB="0" distL="0" distR="0" wp14:anchorId="1885D60B" wp14:editId="61712D93">
              <wp:extent cx="2705100" cy="4762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05100" cy="476250"/>
                      </a:xfrm>
                      <a:prstGeom prst="rect">
                        <a:avLst/>
                      </a:prstGeom>
                    </pic:spPr>
                  </pic:pic>
                </a:graphicData>
              </a:graphic>
            </wp:inline>
          </w:drawing>
        </w:r>
      </w:del>
    </w:p>
    <w:p w:rsidR="0014717C" w:rsidRPr="00B630E5" w:rsidDel="00FE5FE4" w:rsidRDefault="00683855">
      <w:pPr>
        <w:rPr>
          <w:del w:id="1159" w:author="Пользователь" w:date="2019-07-09T22:16:00Z"/>
          <w:noProof/>
          <w:sz w:val="24"/>
          <w:szCs w:val="24"/>
          <w:rPrChange w:id="1160" w:author="Пользователь" w:date="2021-11-28T20:18:00Z">
            <w:rPr>
              <w:del w:id="1161" w:author="Пользователь" w:date="2019-07-09T22:16:00Z"/>
              <w:noProof/>
            </w:rPr>
          </w:rPrChange>
        </w:rPr>
      </w:pPr>
      <w:del w:id="1162" w:author="Пользователь" w:date="2019-07-09T22:16:00Z">
        <w:r w:rsidRPr="00B630E5" w:rsidDel="00FE5FE4">
          <w:rPr>
            <w:noProof/>
            <w:sz w:val="24"/>
            <w:szCs w:val="24"/>
            <w:rPrChange w:id="1163" w:author="Пользователь" w:date="2021-11-28T20:18:00Z">
              <w:rPr>
                <w:noProof/>
              </w:rPr>
            </w:rPrChange>
          </w:rPr>
          <w:delText>Сила, с которой вертолет будет отталкиватся от</w:delText>
        </w:r>
        <w:r w:rsidR="008F5775" w:rsidRPr="00B630E5" w:rsidDel="00FE5FE4">
          <w:rPr>
            <w:noProof/>
            <w:sz w:val="24"/>
            <w:szCs w:val="24"/>
            <w:rPrChange w:id="1164" w:author="Пользователь" w:date="2021-11-28T20:18:00Z">
              <w:rPr>
                <w:noProof/>
              </w:rPr>
            </w:rPrChange>
          </w:rPr>
          <w:delText xml:space="preserve"> препятствия в случай столкновения. Это работает для всех колайдеров кроме </w:delText>
        </w:r>
        <w:r w:rsidR="008F5775" w:rsidRPr="00B630E5" w:rsidDel="00FE5FE4">
          <w:rPr>
            <w:noProof/>
            <w:sz w:val="24"/>
            <w:szCs w:val="24"/>
            <w:lang w:val="en-US"/>
            <w:rPrChange w:id="1165" w:author="Пользователь" w:date="2021-11-28T20:18:00Z">
              <w:rPr>
                <w:noProof/>
                <w:lang w:val="en-US"/>
              </w:rPr>
            </w:rPrChange>
          </w:rPr>
          <w:delText>Landing</w:delText>
        </w:r>
        <w:r w:rsidR="008F5775" w:rsidRPr="00B630E5" w:rsidDel="00FE5FE4">
          <w:rPr>
            <w:noProof/>
            <w:sz w:val="24"/>
            <w:szCs w:val="24"/>
            <w:rPrChange w:id="1166" w:author="Пользователь" w:date="2021-11-28T20:18:00Z">
              <w:rPr>
                <w:noProof/>
              </w:rPr>
            </w:rPrChange>
          </w:rPr>
          <w:delText xml:space="preserve"> </w:delText>
        </w:r>
        <w:r w:rsidR="008F5775" w:rsidRPr="00B630E5" w:rsidDel="00FE5FE4">
          <w:rPr>
            <w:noProof/>
            <w:sz w:val="24"/>
            <w:szCs w:val="24"/>
            <w:lang w:val="en-US"/>
            <w:rPrChange w:id="1167" w:author="Пользователь" w:date="2021-11-28T20:18:00Z">
              <w:rPr>
                <w:noProof/>
                <w:lang w:val="en-US"/>
              </w:rPr>
            </w:rPrChange>
          </w:rPr>
          <w:delText>Collider</w:delText>
        </w:r>
        <w:r w:rsidR="008F5775" w:rsidRPr="00B630E5" w:rsidDel="00FE5FE4">
          <w:rPr>
            <w:noProof/>
            <w:sz w:val="24"/>
            <w:szCs w:val="24"/>
            <w:rPrChange w:id="1168" w:author="Пользователь" w:date="2021-11-28T20:18:00Z">
              <w:rPr>
                <w:noProof/>
              </w:rPr>
            </w:rPrChange>
          </w:rPr>
          <w:delText>.</w:delText>
        </w:r>
      </w:del>
    </w:p>
    <w:p w:rsidR="008F5775" w:rsidRPr="00B630E5" w:rsidDel="00FE5FE4" w:rsidRDefault="008F5775">
      <w:pPr>
        <w:rPr>
          <w:del w:id="1169" w:author="Пользователь" w:date="2019-07-09T22:16:00Z"/>
          <w:b/>
          <w:noProof/>
          <w:sz w:val="24"/>
          <w:szCs w:val="24"/>
          <w:rPrChange w:id="1170" w:author="Пользователь" w:date="2021-11-28T20:18:00Z">
            <w:rPr>
              <w:del w:id="1171" w:author="Пользователь" w:date="2019-07-09T22:16:00Z"/>
              <w:b/>
              <w:noProof/>
              <w:sz w:val="28"/>
              <w:szCs w:val="28"/>
            </w:rPr>
          </w:rPrChange>
        </w:rPr>
        <w:pPrChange w:id="1172" w:author="Пользователь" w:date="2019-07-09T22:16:00Z">
          <w:pPr>
            <w:pStyle w:val="ab"/>
          </w:pPr>
        </w:pPrChange>
      </w:pPr>
      <w:del w:id="1173" w:author="Пользователь" w:date="2019-07-09T22:16:00Z">
        <w:r w:rsidRPr="00B630E5" w:rsidDel="00FE5FE4">
          <w:rPr>
            <w:b/>
            <w:noProof/>
            <w:sz w:val="24"/>
            <w:szCs w:val="24"/>
            <w:rPrChange w:id="1174" w:author="Пользователь" w:date="2021-11-28T20:18:00Z">
              <w:rPr>
                <w:b/>
                <w:noProof/>
                <w:sz w:val="28"/>
                <w:szCs w:val="28"/>
              </w:rPr>
            </w:rPrChange>
          </w:rPr>
          <w:delText>Чувствительность скрола мыши.</w:delText>
        </w:r>
      </w:del>
    </w:p>
    <w:p w:rsidR="008F5775" w:rsidRPr="00B630E5" w:rsidDel="00FE5FE4" w:rsidRDefault="008F5775">
      <w:pPr>
        <w:rPr>
          <w:del w:id="1175" w:author="Пользователь" w:date="2019-07-09T22:16:00Z"/>
          <w:noProof/>
          <w:sz w:val="24"/>
          <w:szCs w:val="24"/>
          <w:rPrChange w:id="1176" w:author="Пользователь" w:date="2021-11-28T20:18:00Z">
            <w:rPr>
              <w:del w:id="1177" w:author="Пользователь" w:date="2019-07-09T22:16:00Z"/>
              <w:noProof/>
            </w:rPr>
          </w:rPrChange>
        </w:rPr>
      </w:pPr>
      <w:del w:id="1178" w:author="Пользователь" w:date="2019-07-09T22:16:00Z">
        <w:r w:rsidRPr="00B630E5" w:rsidDel="00FE5FE4">
          <w:rPr>
            <w:noProof/>
            <w:sz w:val="24"/>
            <w:szCs w:val="24"/>
            <w:lang w:eastAsia="ru-RU"/>
            <w:rPrChange w:id="1179" w:author="Пользователь" w:date="2021-11-28T20:18:00Z">
              <w:rPr>
                <w:noProof/>
                <w:lang w:eastAsia="ru-RU"/>
              </w:rPr>
            </w:rPrChange>
          </w:rPr>
          <w:drawing>
            <wp:inline distT="0" distB="0" distL="0" distR="0" wp14:anchorId="4DEE487A" wp14:editId="495F55A0">
              <wp:extent cx="2733675" cy="46672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33675" cy="466725"/>
                      </a:xfrm>
                      <a:prstGeom prst="rect">
                        <a:avLst/>
                      </a:prstGeom>
                    </pic:spPr>
                  </pic:pic>
                </a:graphicData>
              </a:graphic>
            </wp:inline>
          </w:drawing>
        </w:r>
      </w:del>
    </w:p>
    <w:p w:rsidR="008F5775" w:rsidRPr="00B630E5" w:rsidDel="00FE5FE4" w:rsidRDefault="008F5775">
      <w:pPr>
        <w:rPr>
          <w:del w:id="1180" w:author="Пользователь" w:date="2019-07-09T22:16:00Z"/>
          <w:noProof/>
          <w:sz w:val="24"/>
          <w:szCs w:val="24"/>
          <w:rPrChange w:id="1181" w:author="Пользователь" w:date="2021-11-28T20:18:00Z">
            <w:rPr>
              <w:del w:id="1182" w:author="Пользователь" w:date="2019-07-09T22:16:00Z"/>
              <w:noProof/>
            </w:rPr>
          </w:rPrChange>
        </w:rPr>
      </w:pPr>
    </w:p>
    <w:p w:rsidR="008F5775" w:rsidRPr="00B630E5" w:rsidDel="00FE5FE4" w:rsidRDefault="008F5775">
      <w:pPr>
        <w:rPr>
          <w:del w:id="1183" w:author="Пользователь" w:date="2019-07-09T22:16:00Z"/>
          <w:b/>
          <w:noProof/>
          <w:sz w:val="24"/>
          <w:szCs w:val="24"/>
          <w:rPrChange w:id="1184" w:author="Пользователь" w:date="2021-11-28T20:18:00Z">
            <w:rPr>
              <w:del w:id="1185" w:author="Пользователь" w:date="2019-07-09T22:16:00Z"/>
              <w:b/>
              <w:noProof/>
              <w:sz w:val="28"/>
              <w:szCs w:val="28"/>
            </w:rPr>
          </w:rPrChange>
        </w:rPr>
        <w:pPrChange w:id="1186" w:author="Пользователь" w:date="2019-07-09T22:16:00Z">
          <w:pPr>
            <w:pStyle w:val="ab"/>
          </w:pPr>
        </w:pPrChange>
      </w:pPr>
      <w:del w:id="1187" w:author="Пользователь" w:date="2019-07-09T22:16:00Z">
        <w:r w:rsidRPr="00B630E5" w:rsidDel="00FE5FE4">
          <w:rPr>
            <w:b/>
            <w:noProof/>
            <w:sz w:val="24"/>
            <w:szCs w:val="24"/>
            <w:rPrChange w:id="1188" w:author="Пользователь" w:date="2021-11-28T20:18:00Z">
              <w:rPr>
                <w:b/>
                <w:noProof/>
                <w:sz w:val="28"/>
                <w:szCs w:val="28"/>
              </w:rPr>
            </w:rPrChange>
          </w:rPr>
          <w:delText>Маска столкновения под вертелетом.</w:delText>
        </w:r>
      </w:del>
    </w:p>
    <w:p w:rsidR="008F5775" w:rsidRPr="00B630E5" w:rsidDel="00FE5FE4" w:rsidRDefault="008F5775">
      <w:pPr>
        <w:rPr>
          <w:del w:id="1189" w:author="Пользователь" w:date="2019-07-09T22:16:00Z"/>
          <w:noProof/>
          <w:sz w:val="24"/>
          <w:szCs w:val="24"/>
          <w:rPrChange w:id="1190" w:author="Пользователь" w:date="2021-11-28T20:18:00Z">
            <w:rPr>
              <w:del w:id="1191" w:author="Пользователь" w:date="2019-07-09T22:16:00Z"/>
              <w:noProof/>
            </w:rPr>
          </w:rPrChange>
        </w:rPr>
      </w:pPr>
      <w:del w:id="1192" w:author="Пользователь" w:date="2019-07-09T22:16:00Z">
        <w:r w:rsidRPr="00B630E5" w:rsidDel="00FE5FE4">
          <w:rPr>
            <w:noProof/>
            <w:sz w:val="24"/>
            <w:szCs w:val="24"/>
            <w:lang w:eastAsia="ru-RU"/>
            <w:rPrChange w:id="1193" w:author="Пользователь" w:date="2021-11-28T20:18:00Z">
              <w:rPr>
                <w:noProof/>
                <w:lang w:eastAsia="ru-RU"/>
              </w:rPr>
            </w:rPrChange>
          </w:rPr>
          <w:drawing>
            <wp:inline distT="0" distB="0" distL="0" distR="0" wp14:anchorId="6964A4C7" wp14:editId="55125556">
              <wp:extent cx="2733675" cy="42862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33675" cy="428625"/>
                      </a:xfrm>
                      <a:prstGeom prst="rect">
                        <a:avLst/>
                      </a:prstGeom>
                    </pic:spPr>
                  </pic:pic>
                </a:graphicData>
              </a:graphic>
            </wp:inline>
          </w:drawing>
        </w:r>
      </w:del>
    </w:p>
    <w:p w:rsidR="008F5775" w:rsidRPr="00B630E5" w:rsidDel="00FE5FE4" w:rsidRDefault="008F5775">
      <w:pPr>
        <w:rPr>
          <w:del w:id="1194" w:author="Пользователь" w:date="2019-07-09T22:16:00Z"/>
          <w:noProof/>
          <w:sz w:val="24"/>
          <w:szCs w:val="24"/>
          <w:rPrChange w:id="1195" w:author="Пользователь" w:date="2021-11-28T20:18:00Z">
            <w:rPr>
              <w:del w:id="1196" w:author="Пользователь" w:date="2019-07-09T22:16:00Z"/>
              <w:noProof/>
            </w:rPr>
          </w:rPrChange>
        </w:rPr>
        <w:pPrChange w:id="1197" w:author="Пользователь" w:date="2019-07-09T22:16:00Z">
          <w:pPr>
            <w:pStyle w:val="ab"/>
          </w:pPr>
        </w:pPrChange>
      </w:pPr>
      <w:del w:id="1198" w:author="Пользователь" w:date="2019-07-09T22:16:00Z">
        <w:r w:rsidRPr="00B630E5" w:rsidDel="00FE5FE4">
          <w:rPr>
            <w:noProof/>
            <w:sz w:val="24"/>
            <w:szCs w:val="24"/>
            <w:rPrChange w:id="1199" w:author="Пользователь" w:date="2021-11-28T20:18:00Z">
              <w:rPr>
                <w:noProof/>
              </w:rPr>
            </w:rPrChange>
          </w:rPr>
          <w:delText xml:space="preserve">Эту маску использует луч, который пускается «под вертелет» для определения текущей радио высоты. </w:delText>
        </w:r>
      </w:del>
    </w:p>
    <w:p w:rsidR="00924348" w:rsidRPr="00B630E5" w:rsidDel="00FE5FE4" w:rsidRDefault="00924348">
      <w:pPr>
        <w:rPr>
          <w:del w:id="1200" w:author="Пользователь" w:date="2019-07-09T22:16:00Z"/>
          <w:noProof/>
          <w:sz w:val="24"/>
          <w:szCs w:val="24"/>
          <w:rPrChange w:id="1201" w:author="Пользователь" w:date="2021-11-28T20:18:00Z">
            <w:rPr>
              <w:del w:id="1202" w:author="Пользователь" w:date="2019-07-09T22:16:00Z"/>
              <w:noProof/>
            </w:rPr>
          </w:rPrChange>
        </w:rPr>
        <w:pPrChange w:id="1203" w:author="Пользователь" w:date="2019-07-09T22:16:00Z">
          <w:pPr>
            <w:pStyle w:val="ab"/>
          </w:pPr>
        </w:pPrChange>
      </w:pPr>
    </w:p>
    <w:p w:rsidR="00924348" w:rsidRPr="00B630E5" w:rsidDel="00FE5FE4" w:rsidRDefault="00924348">
      <w:pPr>
        <w:rPr>
          <w:del w:id="1204" w:author="Пользователь" w:date="2019-07-09T22:16:00Z"/>
          <w:b/>
          <w:noProof/>
          <w:sz w:val="24"/>
          <w:szCs w:val="24"/>
          <w:rPrChange w:id="1205" w:author="Пользователь" w:date="2021-11-28T20:18:00Z">
            <w:rPr>
              <w:del w:id="1206" w:author="Пользователь" w:date="2019-07-09T22:16:00Z"/>
              <w:b/>
              <w:noProof/>
              <w:sz w:val="28"/>
              <w:szCs w:val="28"/>
            </w:rPr>
          </w:rPrChange>
        </w:rPr>
        <w:pPrChange w:id="1207" w:author="Пользователь" w:date="2019-07-09T22:16:00Z">
          <w:pPr>
            <w:pStyle w:val="ab"/>
          </w:pPr>
        </w:pPrChange>
      </w:pPr>
      <w:del w:id="1208" w:author="Пользователь" w:date="2019-07-09T22:16:00Z">
        <w:r w:rsidRPr="00B630E5" w:rsidDel="00FE5FE4">
          <w:rPr>
            <w:b/>
            <w:noProof/>
            <w:sz w:val="24"/>
            <w:szCs w:val="24"/>
            <w:rPrChange w:id="1209" w:author="Пользователь" w:date="2021-11-28T20:18:00Z">
              <w:rPr>
                <w:b/>
                <w:noProof/>
                <w:sz w:val="28"/>
                <w:szCs w:val="28"/>
              </w:rPr>
            </w:rPrChange>
          </w:rPr>
          <w:delText>Скорость изменения мощности двигателя.</w:delText>
        </w:r>
      </w:del>
    </w:p>
    <w:p w:rsidR="00924348" w:rsidRPr="00B630E5" w:rsidDel="00FE5FE4" w:rsidRDefault="00924348">
      <w:pPr>
        <w:rPr>
          <w:del w:id="1210" w:author="Пользователь" w:date="2019-07-09T22:16:00Z"/>
          <w:noProof/>
          <w:sz w:val="24"/>
          <w:szCs w:val="24"/>
          <w:rPrChange w:id="1211" w:author="Пользователь" w:date="2021-11-28T20:18:00Z">
            <w:rPr>
              <w:del w:id="1212" w:author="Пользователь" w:date="2019-07-09T22:16:00Z"/>
              <w:noProof/>
            </w:rPr>
          </w:rPrChange>
        </w:rPr>
        <w:pPrChange w:id="1213" w:author="Пользователь" w:date="2019-07-09T22:16:00Z">
          <w:pPr>
            <w:pStyle w:val="ab"/>
          </w:pPr>
        </w:pPrChange>
      </w:pPr>
      <w:del w:id="1214" w:author="Пользователь" w:date="2019-07-09T22:16:00Z">
        <w:r w:rsidRPr="00B630E5" w:rsidDel="00FE5FE4">
          <w:rPr>
            <w:noProof/>
            <w:sz w:val="24"/>
            <w:szCs w:val="24"/>
            <w:lang w:eastAsia="ru-RU"/>
            <w:rPrChange w:id="1215" w:author="Пользователь" w:date="2021-11-28T20:18:00Z">
              <w:rPr>
                <w:noProof/>
              </w:rPr>
            </w:rPrChange>
          </w:rPr>
          <w:drawing>
            <wp:inline distT="0" distB="0" distL="0" distR="0" wp14:anchorId="3B60A56D" wp14:editId="05B710A1">
              <wp:extent cx="3629025" cy="4857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29025" cy="485775"/>
                      </a:xfrm>
                      <a:prstGeom prst="rect">
                        <a:avLst/>
                      </a:prstGeom>
                    </pic:spPr>
                  </pic:pic>
                </a:graphicData>
              </a:graphic>
            </wp:inline>
          </w:drawing>
        </w:r>
      </w:del>
    </w:p>
    <w:p w:rsidR="00924348" w:rsidRPr="00B630E5" w:rsidDel="00FE5FE4" w:rsidRDefault="00924348">
      <w:pPr>
        <w:rPr>
          <w:del w:id="1216" w:author="Пользователь" w:date="2019-07-09T22:16:00Z"/>
          <w:noProof/>
          <w:sz w:val="24"/>
          <w:szCs w:val="24"/>
          <w:rPrChange w:id="1217" w:author="Пользователь" w:date="2021-11-28T20:18:00Z">
            <w:rPr>
              <w:del w:id="1218" w:author="Пользователь" w:date="2019-07-09T22:16:00Z"/>
              <w:noProof/>
            </w:rPr>
          </w:rPrChange>
        </w:rPr>
        <w:pPrChange w:id="1219" w:author="Пользователь" w:date="2019-07-09T22:16:00Z">
          <w:pPr>
            <w:pStyle w:val="ab"/>
          </w:pPr>
        </w:pPrChange>
      </w:pPr>
      <w:del w:id="1220" w:author="Пользователь" w:date="2019-07-09T22:16:00Z">
        <w:r w:rsidRPr="00B630E5" w:rsidDel="00FE5FE4">
          <w:rPr>
            <w:noProof/>
            <w:sz w:val="24"/>
            <w:szCs w:val="24"/>
            <w:rPrChange w:id="1221" w:author="Пользователь" w:date="2021-11-28T20:18:00Z">
              <w:rPr>
                <w:noProof/>
              </w:rPr>
            </w:rPrChange>
          </w:rPr>
          <w:delText>Определяет, как быстро двигатель изменяет свою мощность от текущей к заданной.</w:delText>
        </w:r>
      </w:del>
    </w:p>
    <w:p w:rsidR="00924348" w:rsidRPr="00B630E5" w:rsidDel="00FE5FE4" w:rsidRDefault="00924348">
      <w:pPr>
        <w:rPr>
          <w:del w:id="1222" w:author="Пользователь" w:date="2019-07-09T22:16:00Z"/>
          <w:noProof/>
          <w:sz w:val="24"/>
          <w:szCs w:val="24"/>
          <w:rPrChange w:id="1223" w:author="Пользователь" w:date="2021-11-28T20:18:00Z">
            <w:rPr>
              <w:del w:id="1224" w:author="Пользователь" w:date="2019-07-09T22:16:00Z"/>
              <w:noProof/>
            </w:rPr>
          </w:rPrChange>
        </w:rPr>
        <w:pPrChange w:id="1225" w:author="Пользователь" w:date="2019-07-09T22:16:00Z">
          <w:pPr>
            <w:pStyle w:val="ab"/>
          </w:pPr>
        </w:pPrChange>
      </w:pPr>
    </w:p>
    <w:p w:rsidR="00924348" w:rsidRPr="00B630E5" w:rsidDel="00FE5FE4" w:rsidRDefault="00924348">
      <w:pPr>
        <w:rPr>
          <w:del w:id="1226" w:author="Пользователь" w:date="2019-07-09T22:16:00Z"/>
          <w:b/>
          <w:noProof/>
          <w:sz w:val="24"/>
          <w:szCs w:val="24"/>
          <w:rPrChange w:id="1227" w:author="Пользователь" w:date="2021-11-28T20:18:00Z">
            <w:rPr>
              <w:del w:id="1228" w:author="Пользователь" w:date="2019-07-09T22:16:00Z"/>
              <w:noProof/>
            </w:rPr>
          </w:rPrChange>
        </w:rPr>
        <w:pPrChange w:id="1229" w:author="Пользователь" w:date="2019-07-09T22:16:00Z">
          <w:pPr>
            <w:pStyle w:val="ab"/>
          </w:pPr>
        </w:pPrChange>
      </w:pPr>
      <w:del w:id="1230" w:author="Пользователь" w:date="2019-07-09T22:16:00Z">
        <w:r w:rsidRPr="00B630E5" w:rsidDel="00FE5FE4">
          <w:rPr>
            <w:b/>
            <w:noProof/>
            <w:sz w:val="24"/>
            <w:szCs w:val="24"/>
            <w:rPrChange w:id="1231" w:author="Пользователь" w:date="2021-11-28T20:18:00Z">
              <w:rPr>
                <w:noProof/>
              </w:rPr>
            </w:rPrChange>
          </w:rPr>
          <w:delText>Коррекция звука вращения лопостей.</w:delText>
        </w:r>
      </w:del>
    </w:p>
    <w:p w:rsidR="00924348" w:rsidRPr="00B630E5" w:rsidDel="00FE5FE4" w:rsidRDefault="00924348">
      <w:pPr>
        <w:rPr>
          <w:del w:id="1232" w:author="Пользователь" w:date="2019-07-09T22:16:00Z"/>
          <w:noProof/>
          <w:sz w:val="24"/>
          <w:szCs w:val="24"/>
          <w:rPrChange w:id="1233" w:author="Пользователь" w:date="2021-11-28T20:18:00Z">
            <w:rPr>
              <w:del w:id="1234" w:author="Пользователь" w:date="2019-07-09T22:16:00Z"/>
              <w:noProof/>
            </w:rPr>
          </w:rPrChange>
        </w:rPr>
        <w:pPrChange w:id="1235" w:author="Пользователь" w:date="2019-07-09T22:16:00Z">
          <w:pPr>
            <w:pStyle w:val="ab"/>
          </w:pPr>
        </w:pPrChange>
      </w:pPr>
      <w:del w:id="1236" w:author="Пользователь" w:date="2019-07-09T22:16:00Z">
        <w:r w:rsidRPr="00B630E5" w:rsidDel="00FE5FE4">
          <w:rPr>
            <w:noProof/>
            <w:sz w:val="24"/>
            <w:szCs w:val="24"/>
            <w:lang w:eastAsia="ru-RU"/>
            <w:rPrChange w:id="1237" w:author="Пользователь" w:date="2021-11-28T20:18:00Z">
              <w:rPr>
                <w:noProof/>
              </w:rPr>
            </w:rPrChange>
          </w:rPr>
          <w:drawing>
            <wp:inline distT="0" distB="0" distL="0" distR="0" wp14:anchorId="5B05B5A5" wp14:editId="05166DE3">
              <wp:extent cx="2743200" cy="4095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43200" cy="409575"/>
                      </a:xfrm>
                      <a:prstGeom prst="rect">
                        <a:avLst/>
                      </a:prstGeom>
                    </pic:spPr>
                  </pic:pic>
                </a:graphicData>
              </a:graphic>
            </wp:inline>
          </w:drawing>
        </w:r>
      </w:del>
    </w:p>
    <w:p w:rsidR="00924348" w:rsidRPr="00B630E5" w:rsidDel="00FE5FE4" w:rsidRDefault="00924348">
      <w:pPr>
        <w:rPr>
          <w:del w:id="1238" w:author="Пользователь" w:date="2019-07-09T22:16:00Z"/>
          <w:noProof/>
          <w:sz w:val="24"/>
          <w:szCs w:val="24"/>
          <w:rPrChange w:id="1239" w:author="Пользователь" w:date="2021-11-28T20:18:00Z">
            <w:rPr>
              <w:del w:id="1240" w:author="Пользователь" w:date="2019-07-09T22:16:00Z"/>
              <w:noProof/>
            </w:rPr>
          </w:rPrChange>
        </w:rPr>
        <w:pPrChange w:id="1241" w:author="Пользователь" w:date="2019-07-09T22:16:00Z">
          <w:pPr>
            <w:pStyle w:val="ab"/>
          </w:pPr>
        </w:pPrChange>
      </w:pPr>
      <w:del w:id="1242" w:author="Пользователь" w:date="2019-07-09T22:16:00Z">
        <w:r w:rsidRPr="00B630E5" w:rsidDel="00FE5FE4">
          <w:rPr>
            <w:noProof/>
            <w:sz w:val="24"/>
            <w:szCs w:val="24"/>
            <w:rPrChange w:id="1243" w:author="Пользователь" w:date="2021-11-28T20:18:00Z">
              <w:rPr>
                <w:noProof/>
              </w:rPr>
            </w:rPrChange>
          </w:rPr>
          <w:delText>Если звук вращения лопостей не совпадает со скоростью вращения лопастей, следует подкорректировать данный пораметр.</w:delText>
        </w:r>
      </w:del>
    </w:p>
    <w:p w:rsidR="00924348" w:rsidRPr="00B630E5" w:rsidDel="00FE5FE4" w:rsidRDefault="00924348">
      <w:pPr>
        <w:rPr>
          <w:del w:id="1244" w:author="Пользователь" w:date="2019-07-09T22:16:00Z"/>
          <w:noProof/>
          <w:sz w:val="24"/>
          <w:szCs w:val="24"/>
          <w:rPrChange w:id="1245" w:author="Пользователь" w:date="2021-11-28T20:18:00Z">
            <w:rPr>
              <w:del w:id="1246" w:author="Пользователь" w:date="2019-07-09T22:16:00Z"/>
              <w:noProof/>
            </w:rPr>
          </w:rPrChange>
        </w:rPr>
        <w:pPrChange w:id="1247" w:author="Пользователь" w:date="2019-07-09T22:16:00Z">
          <w:pPr>
            <w:pStyle w:val="ab"/>
          </w:pPr>
        </w:pPrChange>
      </w:pPr>
    </w:p>
    <w:p w:rsidR="00924348" w:rsidRPr="00B630E5" w:rsidDel="00FE5FE4" w:rsidRDefault="00924348">
      <w:pPr>
        <w:rPr>
          <w:del w:id="1248" w:author="Пользователь" w:date="2019-07-09T22:16:00Z"/>
          <w:b/>
          <w:noProof/>
          <w:sz w:val="24"/>
          <w:szCs w:val="24"/>
          <w:rPrChange w:id="1249" w:author="Пользователь" w:date="2021-11-28T20:18:00Z">
            <w:rPr>
              <w:del w:id="1250" w:author="Пользователь" w:date="2019-07-09T22:16:00Z"/>
              <w:b/>
              <w:noProof/>
              <w:sz w:val="28"/>
              <w:szCs w:val="28"/>
            </w:rPr>
          </w:rPrChange>
        </w:rPr>
        <w:pPrChange w:id="1251" w:author="Пользователь" w:date="2019-07-09T22:16:00Z">
          <w:pPr>
            <w:pStyle w:val="ab"/>
          </w:pPr>
        </w:pPrChange>
      </w:pPr>
      <w:del w:id="1252" w:author="Пользователь" w:date="2019-07-09T22:16:00Z">
        <w:r w:rsidRPr="00B630E5" w:rsidDel="00FE5FE4">
          <w:rPr>
            <w:b/>
            <w:noProof/>
            <w:sz w:val="24"/>
            <w:szCs w:val="24"/>
            <w:rPrChange w:id="1253" w:author="Пользователь" w:date="2021-11-28T20:18:00Z">
              <w:rPr>
                <w:b/>
                <w:noProof/>
                <w:sz w:val="28"/>
                <w:szCs w:val="28"/>
              </w:rPr>
            </w:rPrChange>
          </w:rPr>
          <w:delText>Настройка роторов.</w:delText>
        </w:r>
      </w:del>
    </w:p>
    <w:p w:rsidR="00924348" w:rsidRPr="00B630E5" w:rsidDel="00FE5FE4" w:rsidRDefault="00924348">
      <w:pPr>
        <w:rPr>
          <w:del w:id="1254" w:author="Пользователь" w:date="2019-07-09T22:16:00Z"/>
          <w:noProof/>
          <w:sz w:val="24"/>
          <w:szCs w:val="24"/>
          <w:rPrChange w:id="1255" w:author="Пользователь" w:date="2021-11-28T20:18:00Z">
            <w:rPr>
              <w:del w:id="1256" w:author="Пользователь" w:date="2019-07-09T22:16:00Z"/>
              <w:noProof/>
            </w:rPr>
          </w:rPrChange>
        </w:rPr>
        <w:pPrChange w:id="1257" w:author="Пользователь" w:date="2019-07-09T22:16:00Z">
          <w:pPr>
            <w:pStyle w:val="ab"/>
          </w:pPr>
        </w:pPrChange>
      </w:pPr>
      <w:del w:id="1258" w:author="Пользователь" w:date="2019-07-09T22:16:00Z">
        <w:r w:rsidRPr="00B630E5" w:rsidDel="00FE5FE4">
          <w:rPr>
            <w:noProof/>
            <w:sz w:val="24"/>
            <w:szCs w:val="24"/>
            <w:lang w:eastAsia="ru-RU"/>
            <w:rPrChange w:id="1259" w:author="Пользователь" w:date="2021-11-28T20:18:00Z">
              <w:rPr>
                <w:noProof/>
              </w:rPr>
            </w:rPrChange>
          </w:rPr>
          <w:drawing>
            <wp:inline distT="0" distB="0" distL="0" distR="0" wp14:anchorId="48824301" wp14:editId="48515747">
              <wp:extent cx="2752725" cy="9620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52725" cy="962025"/>
                      </a:xfrm>
                      <a:prstGeom prst="rect">
                        <a:avLst/>
                      </a:prstGeom>
                    </pic:spPr>
                  </pic:pic>
                </a:graphicData>
              </a:graphic>
            </wp:inline>
          </w:drawing>
        </w:r>
      </w:del>
    </w:p>
    <w:p w:rsidR="00924348" w:rsidRPr="00B630E5" w:rsidDel="00FE5FE4" w:rsidRDefault="00924348">
      <w:pPr>
        <w:rPr>
          <w:del w:id="1260" w:author="Пользователь" w:date="2019-07-09T22:16:00Z"/>
          <w:noProof/>
          <w:sz w:val="24"/>
          <w:szCs w:val="24"/>
          <w:rPrChange w:id="1261" w:author="Пользователь" w:date="2021-11-28T20:18:00Z">
            <w:rPr>
              <w:del w:id="1262" w:author="Пользователь" w:date="2019-07-09T22:16:00Z"/>
              <w:noProof/>
            </w:rPr>
          </w:rPrChange>
        </w:rPr>
        <w:pPrChange w:id="1263" w:author="Пользователь" w:date="2019-07-09T22:16:00Z">
          <w:pPr>
            <w:pStyle w:val="ab"/>
          </w:pPr>
        </w:pPrChange>
      </w:pPr>
      <w:del w:id="1264" w:author="Пользователь" w:date="2019-07-09T22:16:00Z">
        <w:r w:rsidRPr="00B630E5" w:rsidDel="00FE5FE4">
          <w:rPr>
            <w:noProof/>
            <w:sz w:val="24"/>
            <w:szCs w:val="24"/>
            <w:rPrChange w:id="1265" w:author="Пользователь" w:date="2021-11-28T20:18:00Z">
              <w:rPr>
                <w:noProof/>
              </w:rPr>
            </w:rPrChange>
          </w:rPr>
          <w:delText>Добавьте суда столько элементов массива, сколько роторов у вашего вертолета.</w:delText>
        </w:r>
      </w:del>
    </w:p>
    <w:p w:rsidR="0014717C" w:rsidRPr="00B630E5" w:rsidDel="00FE5FE4" w:rsidRDefault="00924348">
      <w:pPr>
        <w:rPr>
          <w:del w:id="1266" w:author="Пользователь" w:date="2019-07-09T22:16:00Z"/>
          <w:noProof/>
          <w:sz w:val="24"/>
          <w:szCs w:val="24"/>
          <w:rPrChange w:id="1267" w:author="Пользователь" w:date="2021-11-28T20:18:00Z">
            <w:rPr>
              <w:del w:id="1268" w:author="Пользователь" w:date="2019-07-09T22:16:00Z"/>
              <w:noProof/>
            </w:rPr>
          </w:rPrChange>
        </w:rPr>
        <w:pPrChange w:id="1269" w:author="Пользователь" w:date="2019-07-09T22:16:00Z">
          <w:pPr>
            <w:pStyle w:val="ab"/>
          </w:pPr>
        </w:pPrChange>
      </w:pPr>
      <w:del w:id="1270" w:author="Пользователь" w:date="2019-07-09T22:16:00Z">
        <w:r w:rsidRPr="00B630E5" w:rsidDel="00FE5FE4">
          <w:rPr>
            <w:noProof/>
            <w:sz w:val="24"/>
            <w:szCs w:val="24"/>
            <w:rPrChange w:id="1271" w:author="Пользователь" w:date="2021-11-28T20:18:00Z">
              <w:rPr>
                <w:noProof/>
              </w:rPr>
            </w:rPrChange>
          </w:rPr>
          <w:delText>Настройте каждый ротор в соответствии с машими требованиями.</w:delText>
        </w:r>
      </w:del>
    </w:p>
    <w:p w:rsidR="00E2039F" w:rsidRPr="00B630E5" w:rsidDel="00FE5FE4" w:rsidRDefault="00924348">
      <w:pPr>
        <w:rPr>
          <w:del w:id="1272" w:author="Пользователь" w:date="2019-07-09T22:16:00Z"/>
          <w:noProof/>
          <w:sz w:val="24"/>
          <w:szCs w:val="24"/>
          <w:rPrChange w:id="1273" w:author="Пользователь" w:date="2021-11-28T20:18:00Z">
            <w:rPr>
              <w:del w:id="1274" w:author="Пользователь" w:date="2019-07-09T22:16:00Z"/>
              <w:noProof/>
            </w:rPr>
          </w:rPrChange>
        </w:rPr>
      </w:pPr>
      <w:del w:id="1275" w:author="Пользователь" w:date="2019-07-09T22:16:00Z">
        <w:r w:rsidRPr="00B630E5" w:rsidDel="00FE5FE4">
          <w:rPr>
            <w:noProof/>
            <w:sz w:val="24"/>
            <w:szCs w:val="24"/>
            <w:lang w:eastAsia="ru-RU"/>
            <w:rPrChange w:id="1276" w:author="Пользователь" w:date="2021-11-28T20:18:00Z">
              <w:rPr>
                <w:noProof/>
                <w:lang w:eastAsia="ru-RU"/>
              </w:rPr>
            </w:rPrChange>
          </w:rPr>
          <w:drawing>
            <wp:inline distT="0" distB="0" distL="0" distR="0" wp14:anchorId="738E176E" wp14:editId="2D25D298">
              <wp:extent cx="2752725" cy="16097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52725" cy="1609725"/>
                      </a:xfrm>
                      <a:prstGeom prst="rect">
                        <a:avLst/>
                      </a:prstGeom>
                    </pic:spPr>
                  </pic:pic>
                </a:graphicData>
              </a:graphic>
            </wp:inline>
          </w:drawing>
        </w:r>
      </w:del>
    </w:p>
    <w:p w:rsidR="00E2039F" w:rsidRPr="00B630E5" w:rsidDel="00FE5FE4" w:rsidRDefault="00924348">
      <w:pPr>
        <w:rPr>
          <w:del w:id="1277" w:author="Пользователь" w:date="2019-07-09T22:16:00Z"/>
          <w:noProof/>
          <w:sz w:val="24"/>
          <w:szCs w:val="24"/>
          <w:rPrChange w:id="1278" w:author="Пользователь" w:date="2021-11-28T20:18:00Z">
            <w:rPr>
              <w:del w:id="1279" w:author="Пользователь" w:date="2019-07-09T22:16:00Z"/>
              <w:noProof/>
            </w:rPr>
          </w:rPrChange>
        </w:rPr>
      </w:pPr>
      <w:del w:id="1280" w:author="Пользователь" w:date="2019-07-09T22:16:00Z">
        <w:r w:rsidRPr="00B630E5" w:rsidDel="00FE5FE4">
          <w:rPr>
            <w:b/>
            <w:noProof/>
            <w:sz w:val="24"/>
            <w:szCs w:val="24"/>
            <w:lang w:val="en-US"/>
            <w:rPrChange w:id="1281" w:author="Пользователь" w:date="2021-11-28T20:18:00Z">
              <w:rPr>
                <w:b/>
                <w:noProof/>
                <w:lang w:val="en-US"/>
              </w:rPr>
            </w:rPrChange>
          </w:rPr>
          <w:delText>Name</w:delText>
        </w:r>
        <w:r w:rsidRPr="00B630E5" w:rsidDel="00FE5FE4">
          <w:rPr>
            <w:b/>
            <w:noProof/>
            <w:sz w:val="24"/>
            <w:szCs w:val="24"/>
            <w:rPrChange w:id="1282" w:author="Пользователь" w:date="2021-11-28T20:18:00Z">
              <w:rPr>
                <w:b/>
                <w:noProof/>
              </w:rPr>
            </w:rPrChange>
          </w:rPr>
          <w:delText xml:space="preserve"> </w:delText>
        </w:r>
        <w:r w:rsidRPr="00B630E5" w:rsidDel="00FE5FE4">
          <w:rPr>
            <w:b/>
            <w:noProof/>
            <w:sz w:val="24"/>
            <w:szCs w:val="24"/>
            <w:lang w:val="en-US"/>
            <w:rPrChange w:id="1283" w:author="Пользователь" w:date="2021-11-28T20:18:00Z">
              <w:rPr>
                <w:b/>
                <w:noProof/>
                <w:lang w:val="en-US"/>
              </w:rPr>
            </w:rPrChange>
          </w:rPr>
          <w:delText>Rotor</w:delText>
        </w:r>
        <w:r w:rsidRPr="00B630E5" w:rsidDel="00FE5FE4">
          <w:rPr>
            <w:noProof/>
            <w:sz w:val="24"/>
            <w:szCs w:val="24"/>
            <w:rPrChange w:id="1284" w:author="Пользователь" w:date="2021-11-28T20:18:00Z">
              <w:rPr>
                <w:noProof/>
              </w:rPr>
            </w:rPrChange>
          </w:rPr>
          <w:delText xml:space="preserve"> – Название ротора.</w:delText>
        </w:r>
      </w:del>
    </w:p>
    <w:p w:rsidR="00924348" w:rsidRPr="00B630E5" w:rsidDel="00FE5FE4" w:rsidRDefault="00924348">
      <w:pPr>
        <w:rPr>
          <w:del w:id="1285" w:author="Пользователь" w:date="2019-07-09T22:16:00Z"/>
          <w:noProof/>
          <w:sz w:val="24"/>
          <w:szCs w:val="24"/>
          <w:rPrChange w:id="1286" w:author="Пользователь" w:date="2021-11-28T20:18:00Z">
            <w:rPr>
              <w:del w:id="1287" w:author="Пользователь" w:date="2019-07-09T22:16:00Z"/>
              <w:noProof/>
            </w:rPr>
          </w:rPrChange>
        </w:rPr>
      </w:pPr>
      <w:del w:id="1288" w:author="Пользователь" w:date="2019-07-09T22:16:00Z">
        <w:r w:rsidRPr="00B630E5" w:rsidDel="00FE5FE4">
          <w:rPr>
            <w:b/>
            <w:noProof/>
            <w:sz w:val="24"/>
            <w:szCs w:val="24"/>
            <w:lang w:val="en-US"/>
            <w:rPrChange w:id="1289" w:author="Пользователь" w:date="2021-11-28T20:18:00Z">
              <w:rPr>
                <w:b/>
                <w:noProof/>
                <w:lang w:val="en-US"/>
              </w:rPr>
            </w:rPrChange>
          </w:rPr>
          <w:delText>Rotor</w:delText>
        </w:r>
        <w:r w:rsidRPr="00B630E5" w:rsidDel="00FE5FE4">
          <w:rPr>
            <w:b/>
            <w:noProof/>
            <w:sz w:val="24"/>
            <w:szCs w:val="24"/>
            <w:rPrChange w:id="1290" w:author="Пользователь" w:date="2021-11-28T20:18:00Z">
              <w:rPr>
                <w:b/>
                <w:noProof/>
              </w:rPr>
            </w:rPrChange>
          </w:rPr>
          <w:delText xml:space="preserve"> </w:delText>
        </w:r>
        <w:r w:rsidRPr="00B630E5" w:rsidDel="00FE5FE4">
          <w:rPr>
            <w:noProof/>
            <w:sz w:val="24"/>
            <w:szCs w:val="24"/>
            <w:rPrChange w:id="1291" w:author="Пользователь" w:date="2021-11-28T20:18:00Z">
              <w:rPr>
                <w:noProof/>
              </w:rPr>
            </w:rPrChange>
          </w:rPr>
          <w:delText xml:space="preserve">– </w:delText>
        </w:r>
        <w:r w:rsidRPr="00B630E5" w:rsidDel="00FE5FE4">
          <w:rPr>
            <w:noProof/>
            <w:sz w:val="24"/>
            <w:szCs w:val="24"/>
            <w:lang w:val="en-US"/>
            <w:rPrChange w:id="1292" w:author="Пользователь" w:date="2021-11-28T20:18:00Z">
              <w:rPr>
                <w:noProof/>
                <w:lang w:val="en-US"/>
              </w:rPr>
            </w:rPrChange>
          </w:rPr>
          <w:delText>C</w:delText>
        </w:r>
        <w:r w:rsidRPr="00B630E5" w:rsidDel="00FE5FE4">
          <w:rPr>
            <w:noProof/>
            <w:sz w:val="24"/>
            <w:szCs w:val="24"/>
            <w:rPrChange w:id="1293" w:author="Пользователь" w:date="2021-11-28T20:18:00Z">
              <w:rPr>
                <w:noProof/>
              </w:rPr>
            </w:rPrChange>
          </w:rPr>
          <w:delText xml:space="preserve">сылка на </w:delText>
        </w:r>
        <w:r w:rsidRPr="00B630E5" w:rsidDel="00FE5FE4">
          <w:rPr>
            <w:noProof/>
            <w:sz w:val="24"/>
            <w:szCs w:val="24"/>
            <w:lang w:val="en-US"/>
            <w:rPrChange w:id="1294" w:author="Пользователь" w:date="2021-11-28T20:18:00Z">
              <w:rPr>
                <w:noProof/>
                <w:lang w:val="en-US"/>
              </w:rPr>
            </w:rPrChange>
          </w:rPr>
          <w:delText>transform</w:delText>
        </w:r>
        <w:r w:rsidRPr="00B630E5" w:rsidDel="00FE5FE4">
          <w:rPr>
            <w:noProof/>
            <w:sz w:val="24"/>
            <w:szCs w:val="24"/>
            <w:rPrChange w:id="1295" w:author="Пользователь" w:date="2021-11-28T20:18:00Z">
              <w:rPr>
                <w:noProof/>
              </w:rPr>
            </w:rPrChange>
          </w:rPr>
          <w:delText xml:space="preserve"> ротора, который будет вращатся.</w:delText>
        </w:r>
      </w:del>
    </w:p>
    <w:p w:rsidR="00924348" w:rsidRPr="00B630E5" w:rsidDel="00FE5FE4" w:rsidRDefault="00924348">
      <w:pPr>
        <w:rPr>
          <w:del w:id="1296" w:author="Пользователь" w:date="2019-07-09T22:16:00Z"/>
          <w:noProof/>
          <w:sz w:val="24"/>
          <w:szCs w:val="24"/>
          <w:lang w:val="en-US"/>
          <w:rPrChange w:id="1297" w:author="Пользователь" w:date="2021-11-28T20:18:00Z">
            <w:rPr>
              <w:del w:id="1298" w:author="Пользователь" w:date="2019-07-09T22:16:00Z"/>
              <w:noProof/>
              <w:lang w:val="en-US"/>
            </w:rPr>
          </w:rPrChange>
        </w:rPr>
      </w:pPr>
      <w:del w:id="1299" w:author="Пользователь" w:date="2019-07-09T22:16:00Z">
        <w:r w:rsidRPr="00B630E5" w:rsidDel="00FE5FE4">
          <w:rPr>
            <w:b/>
            <w:noProof/>
            <w:sz w:val="24"/>
            <w:szCs w:val="24"/>
            <w:lang w:val="en-US"/>
            <w:rPrChange w:id="1300" w:author="Пользователь" w:date="2021-11-28T20:18:00Z">
              <w:rPr>
                <w:b/>
                <w:noProof/>
                <w:lang w:val="en-US"/>
              </w:rPr>
            </w:rPrChange>
          </w:rPr>
          <w:delText>Axis</w:delText>
        </w:r>
        <w:r w:rsidRPr="00B630E5" w:rsidDel="00FE5FE4">
          <w:rPr>
            <w:noProof/>
            <w:sz w:val="24"/>
            <w:szCs w:val="24"/>
            <w:lang w:val="en-US"/>
            <w:rPrChange w:id="1301" w:author="Пользователь" w:date="2021-11-28T20:18:00Z">
              <w:rPr>
                <w:noProof/>
                <w:lang w:val="en-US"/>
              </w:rPr>
            </w:rPrChange>
          </w:rPr>
          <w:delText xml:space="preserve"> – </w:delText>
        </w:r>
        <w:r w:rsidRPr="00B630E5" w:rsidDel="00FE5FE4">
          <w:rPr>
            <w:noProof/>
            <w:sz w:val="24"/>
            <w:szCs w:val="24"/>
            <w:rPrChange w:id="1302" w:author="Пользователь" w:date="2021-11-28T20:18:00Z">
              <w:rPr>
                <w:noProof/>
              </w:rPr>
            </w:rPrChange>
          </w:rPr>
          <w:delText>Ось</w:delText>
        </w:r>
        <w:r w:rsidRPr="00B630E5" w:rsidDel="00FE5FE4">
          <w:rPr>
            <w:noProof/>
            <w:sz w:val="24"/>
            <w:szCs w:val="24"/>
            <w:lang w:val="en-US"/>
            <w:rPrChange w:id="1303" w:author="Пользователь" w:date="2021-11-28T20:18:00Z">
              <w:rPr>
                <w:noProof/>
                <w:lang w:val="en-US"/>
              </w:rPr>
            </w:rPrChange>
          </w:rPr>
          <w:delText xml:space="preserve"> </w:delText>
        </w:r>
        <w:r w:rsidRPr="00B630E5" w:rsidDel="00FE5FE4">
          <w:rPr>
            <w:noProof/>
            <w:sz w:val="24"/>
            <w:szCs w:val="24"/>
            <w:rPrChange w:id="1304" w:author="Пользователь" w:date="2021-11-28T20:18:00Z">
              <w:rPr>
                <w:noProof/>
              </w:rPr>
            </w:rPrChange>
          </w:rPr>
          <w:delText>вращения</w:delText>
        </w:r>
        <w:r w:rsidRPr="00B630E5" w:rsidDel="00FE5FE4">
          <w:rPr>
            <w:noProof/>
            <w:sz w:val="24"/>
            <w:szCs w:val="24"/>
            <w:lang w:val="en-US"/>
            <w:rPrChange w:id="1305" w:author="Пользователь" w:date="2021-11-28T20:18:00Z">
              <w:rPr>
                <w:noProof/>
                <w:lang w:val="en-US"/>
              </w:rPr>
            </w:rPrChange>
          </w:rPr>
          <w:delText xml:space="preserve"> </w:delText>
        </w:r>
        <w:r w:rsidRPr="00B630E5" w:rsidDel="00FE5FE4">
          <w:rPr>
            <w:noProof/>
            <w:sz w:val="24"/>
            <w:szCs w:val="24"/>
            <w:rPrChange w:id="1306" w:author="Пользователь" w:date="2021-11-28T20:18:00Z">
              <w:rPr>
                <w:noProof/>
              </w:rPr>
            </w:rPrChange>
          </w:rPr>
          <w:delText>ротора</w:delText>
        </w:r>
        <w:r w:rsidRPr="00B630E5" w:rsidDel="00FE5FE4">
          <w:rPr>
            <w:noProof/>
            <w:sz w:val="24"/>
            <w:szCs w:val="24"/>
            <w:lang w:val="en-US"/>
            <w:rPrChange w:id="1307" w:author="Пользователь" w:date="2021-11-28T20:18:00Z">
              <w:rPr>
                <w:noProof/>
                <w:lang w:val="en-US"/>
              </w:rPr>
            </w:rPrChange>
          </w:rPr>
          <w:delText>.</w:delText>
        </w:r>
      </w:del>
    </w:p>
    <w:p w:rsidR="00924348" w:rsidRPr="00B630E5" w:rsidDel="00FE5FE4" w:rsidRDefault="00924348">
      <w:pPr>
        <w:rPr>
          <w:del w:id="1308" w:author="Пользователь" w:date="2019-07-09T22:16:00Z"/>
          <w:noProof/>
          <w:sz w:val="24"/>
          <w:szCs w:val="24"/>
          <w:rPrChange w:id="1309" w:author="Пользователь" w:date="2021-11-28T20:18:00Z">
            <w:rPr>
              <w:del w:id="1310" w:author="Пользователь" w:date="2019-07-09T22:16:00Z"/>
              <w:noProof/>
            </w:rPr>
          </w:rPrChange>
        </w:rPr>
      </w:pPr>
      <w:del w:id="1311" w:author="Пользователь" w:date="2019-07-09T22:16:00Z">
        <w:r w:rsidRPr="00B630E5" w:rsidDel="00FE5FE4">
          <w:rPr>
            <w:b/>
            <w:noProof/>
            <w:sz w:val="24"/>
            <w:szCs w:val="24"/>
            <w:lang w:val="en-US"/>
            <w:rPrChange w:id="1312" w:author="Пользователь" w:date="2021-11-28T20:18:00Z">
              <w:rPr>
                <w:b/>
                <w:noProof/>
                <w:lang w:val="en-US"/>
              </w:rPr>
            </w:rPrChange>
          </w:rPr>
          <w:delText>Direction</w:delText>
        </w:r>
        <w:r w:rsidRPr="00B630E5" w:rsidDel="00FE5FE4">
          <w:rPr>
            <w:b/>
            <w:noProof/>
            <w:sz w:val="24"/>
            <w:szCs w:val="24"/>
            <w:rPrChange w:id="1313" w:author="Пользователь" w:date="2021-11-28T20:18:00Z">
              <w:rPr>
                <w:b/>
                <w:noProof/>
              </w:rPr>
            </w:rPrChange>
          </w:rPr>
          <w:delText xml:space="preserve"> </w:delText>
        </w:r>
        <w:r w:rsidRPr="00B630E5" w:rsidDel="00FE5FE4">
          <w:rPr>
            <w:b/>
            <w:noProof/>
            <w:sz w:val="24"/>
            <w:szCs w:val="24"/>
            <w:lang w:val="en-US"/>
            <w:rPrChange w:id="1314" w:author="Пользователь" w:date="2021-11-28T20:18:00Z">
              <w:rPr>
                <w:b/>
                <w:noProof/>
                <w:lang w:val="en-US"/>
              </w:rPr>
            </w:rPrChange>
          </w:rPr>
          <w:delText>Rotation</w:delText>
        </w:r>
        <w:r w:rsidRPr="00B630E5" w:rsidDel="00FE5FE4">
          <w:rPr>
            <w:noProof/>
            <w:sz w:val="24"/>
            <w:szCs w:val="24"/>
            <w:rPrChange w:id="1315" w:author="Пользователь" w:date="2021-11-28T20:18:00Z">
              <w:rPr>
                <w:noProof/>
              </w:rPr>
            </w:rPrChange>
          </w:rPr>
          <w:delText xml:space="preserve"> – Направление вращения (по часовой стрелке или против часовой стрелке)</w:delText>
        </w:r>
      </w:del>
    </w:p>
    <w:p w:rsidR="00924348" w:rsidRPr="00B630E5" w:rsidDel="00FE5FE4" w:rsidRDefault="00924348">
      <w:pPr>
        <w:rPr>
          <w:del w:id="1316" w:author="Пользователь" w:date="2019-07-09T22:16:00Z"/>
          <w:noProof/>
          <w:sz w:val="24"/>
          <w:szCs w:val="24"/>
          <w:rPrChange w:id="1317" w:author="Пользователь" w:date="2021-11-28T20:18:00Z">
            <w:rPr>
              <w:del w:id="1318" w:author="Пользователь" w:date="2019-07-09T22:16:00Z"/>
              <w:noProof/>
            </w:rPr>
          </w:rPrChange>
        </w:rPr>
      </w:pPr>
      <w:del w:id="1319" w:author="Пользователь" w:date="2019-07-09T22:16:00Z">
        <w:r w:rsidRPr="00B630E5" w:rsidDel="00FE5FE4">
          <w:rPr>
            <w:b/>
            <w:noProof/>
            <w:sz w:val="24"/>
            <w:szCs w:val="24"/>
            <w:lang w:val="en-US"/>
            <w:rPrChange w:id="1320" w:author="Пользователь" w:date="2021-11-28T20:18:00Z">
              <w:rPr>
                <w:b/>
                <w:noProof/>
                <w:lang w:val="en-US"/>
              </w:rPr>
            </w:rPrChange>
          </w:rPr>
          <w:delText>Speed</w:delText>
        </w:r>
        <w:r w:rsidRPr="00B630E5" w:rsidDel="00FE5FE4">
          <w:rPr>
            <w:noProof/>
            <w:sz w:val="24"/>
            <w:szCs w:val="24"/>
            <w:rPrChange w:id="1321" w:author="Пользователь" w:date="2021-11-28T20:18:00Z">
              <w:rPr>
                <w:noProof/>
              </w:rPr>
            </w:rPrChange>
          </w:rPr>
          <w:delText xml:space="preserve"> – </w:delText>
        </w:r>
        <w:r w:rsidRPr="00B630E5" w:rsidDel="00FE5FE4">
          <w:rPr>
            <w:noProof/>
            <w:sz w:val="24"/>
            <w:szCs w:val="24"/>
            <w:lang w:val="en-US"/>
            <w:rPrChange w:id="1322" w:author="Пользователь" w:date="2021-11-28T20:18:00Z">
              <w:rPr>
                <w:noProof/>
                <w:lang w:val="en-US"/>
              </w:rPr>
            </w:rPrChange>
          </w:rPr>
          <w:delText>C</w:delText>
        </w:r>
        <w:r w:rsidRPr="00B630E5" w:rsidDel="00FE5FE4">
          <w:rPr>
            <w:noProof/>
            <w:sz w:val="24"/>
            <w:szCs w:val="24"/>
            <w:rPrChange w:id="1323" w:author="Пользователь" w:date="2021-11-28T20:18:00Z">
              <w:rPr>
                <w:noProof/>
              </w:rPr>
            </w:rPrChange>
          </w:rPr>
          <w:delText>корость вращения при</w:delText>
        </w:r>
        <w:r w:rsidR="005C12CC" w:rsidRPr="00B630E5" w:rsidDel="00FE5FE4">
          <w:rPr>
            <w:noProof/>
            <w:sz w:val="24"/>
            <w:szCs w:val="24"/>
            <w:rPrChange w:id="1324" w:author="Пользователь" w:date="2021-11-28T20:18:00Z">
              <w:rPr>
                <w:noProof/>
              </w:rPr>
            </w:rPrChange>
          </w:rPr>
          <w:delText xml:space="preserve"> 1 % мощность работы двигателя.</w:delText>
        </w:r>
      </w:del>
    </w:p>
    <w:p w:rsidR="005C12CC" w:rsidRPr="00B630E5" w:rsidDel="00FE5FE4" w:rsidRDefault="005C12CC">
      <w:pPr>
        <w:rPr>
          <w:del w:id="1325" w:author="Пользователь" w:date="2019-07-09T22:16:00Z"/>
          <w:noProof/>
          <w:sz w:val="24"/>
          <w:szCs w:val="24"/>
          <w:rPrChange w:id="1326" w:author="Пользователь" w:date="2021-11-28T20:18:00Z">
            <w:rPr>
              <w:del w:id="1327" w:author="Пользователь" w:date="2019-07-09T22:16:00Z"/>
              <w:noProof/>
            </w:rPr>
          </w:rPrChange>
        </w:rPr>
      </w:pPr>
      <w:del w:id="1328" w:author="Пользователь" w:date="2019-07-09T22:16:00Z">
        <w:r w:rsidRPr="00B630E5" w:rsidDel="00FE5FE4">
          <w:rPr>
            <w:b/>
            <w:noProof/>
            <w:sz w:val="24"/>
            <w:szCs w:val="24"/>
            <w:lang w:val="en-US"/>
            <w:rPrChange w:id="1329" w:author="Пользователь" w:date="2021-11-28T20:18:00Z">
              <w:rPr>
                <w:b/>
                <w:noProof/>
                <w:lang w:val="en-US"/>
              </w:rPr>
            </w:rPrChange>
          </w:rPr>
          <w:delText>MaxSpeed</w:delText>
        </w:r>
        <w:r w:rsidRPr="00B630E5" w:rsidDel="00FE5FE4">
          <w:rPr>
            <w:noProof/>
            <w:sz w:val="24"/>
            <w:szCs w:val="24"/>
            <w:rPrChange w:id="1330" w:author="Пользователь" w:date="2021-11-28T20:18:00Z">
              <w:rPr>
                <w:noProof/>
              </w:rPr>
            </w:rPrChange>
          </w:rPr>
          <w:delText xml:space="preserve"> – Максимально возможная скорость вращения лопостей.</w:delText>
        </w:r>
      </w:del>
    </w:p>
    <w:p w:rsidR="00E2039F" w:rsidRPr="00B630E5" w:rsidDel="00FE5FE4" w:rsidRDefault="00E2039F">
      <w:pPr>
        <w:rPr>
          <w:del w:id="1331" w:author="Пользователь" w:date="2019-07-09T22:16:00Z"/>
          <w:noProof/>
          <w:sz w:val="24"/>
          <w:szCs w:val="24"/>
          <w:rPrChange w:id="1332" w:author="Пользователь" w:date="2021-11-28T20:18:00Z">
            <w:rPr>
              <w:del w:id="1333" w:author="Пользователь" w:date="2019-07-09T22:16:00Z"/>
              <w:noProof/>
            </w:rPr>
          </w:rPrChange>
        </w:rPr>
      </w:pPr>
    </w:p>
    <w:p w:rsidR="0098701C" w:rsidRPr="00B630E5" w:rsidDel="00FE5FE4" w:rsidRDefault="0098701C">
      <w:pPr>
        <w:rPr>
          <w:del w:id="1334" w:author="Пользователь" w:date="2019-07-09T22:16:00Z"/>
          <w:noProof/>
          <w:sz w:val="24"/>
          <w:szCs w:val="24"/>
          <w:rPrChange w:id="1335" w:author="Пользователь" w:date="2021-11-28T20:18:00Z">
            <w:rPr>
              <w:del w:id="1336" w:author="Пользователь" w:date="2019-07-09T22:16:00Z"/>
              <w:noProof/>
            </w:rPr>
          </w:rPrChange>
        </w:rPr>
      </w:pPr>
    </w:p>
    <w:p w:rsidR="005C12CC" w:rsidRPr="00B630E5" w:rsidDel="00FE5FE4" w:rsidRDefault="005C12CC">
      <w:pPr>
        <w:rPr>
          <w:del w:id="1337" w:author="Пользователь" w:date="2019-07-09T22:16:00Z"/>
          <w:b/>
          <w:noProof/>
          <w:sz w:val="24"/>
          <w:szCs w:val="24"/>
          <w:rPrChange w:id="1338" w:author="Пользователь" w:date="2021-11-28T20:18:00Z">
            <w:rPr>
              <w:del w:id="1339" w:author="Пользователь" w:date="2019-07-09T22:16:00Z"/>
              <w:b/>
              <w:noProof/>
              <w:sz w:val="28"/>
              <w:szCs w:val="28"/>
            </w:rPr>
          </w:rPrChange>
        </w:rPr>
      </w:pPr>
      <w:del w:id="1340" w:author="Пользователь" w:date="2019-07-09T22:16:00Z">
        <w:r w:rsidRPr="00B630E5" w:rsidDel="00FE5FE4">
          <w:rPr>
            <w:b/>
            <w:noProof/>
            <w:sz w:val="24"/>
            <w:szCs w:val="24"/>
            <w:rPrChange w:id="1341" w:author="Пользователь" w:date="2021-11-28T20:18:00Z">
              <w:rPr>
                <w:b/>
                <w:noProof/>
                <w:sz w:val="28"/>
                <w:szCs w:val="28"/>
              </w:rPr>
            </w:rPrChange>
          </w:rPr>
          <w:delText>Настройки скорости наклона вертолета.</w:delText>
        </w:r>
      </w:del>
    </w:p>
    <w:p w:rsidR="005C12CC" w:rsidRPr="00B630E5" w:rsidDel="00FE5FE4" w:rsidRDefault="005C12CC">
      <w:pPr>
        <w:rPr>
          <w:del w:id="1342" w:author="Пользователь" w:date="2019-07-09T22:16:00Z"/>
          <w:noProof/>
          <w:sz w:val="24"/>
          <w:szCs w:val="24"/>
          <w:rPrChange w:id="1343" w:author="Пользователь" w:date="2021-11-28T20:18:00Z">
            <w:rPr>
              <w:del w:id="1344" w:author="Пользователь" w:date="2019-07-09T22:16:00Z"/>
              <w:noProof/>
            </w:rPr>
          </w:rPrChange>
        </w:rPr>
      </w:pPr>
      <w:del w:id="1345" w:author="Пользователь" w:date="2019-07-09T22:16:00Z">
        <w:r w:rsidRPr="00B630E5" w:rsidDel="00FE5FE4">
          <w:rPr>
            <w:noProof/>
            <w:sz w:val="24"/>
            <w:szCs w:val="24"/>
            <w:lang w:eastAsia="ru-RU"/>
            <w:rPrChange w:id="1346" w:author="Пользователь" w:date="2021-11-28T20:18:00Z">
              <w:rPr>
                <w:noProof/>
                <w:lang w:eastAsia="ru-RU"/>
              </w:rPr>
            </w:rPrChange>
          </w:rPr>
          <w:drawing>
            <wp:inline distT="0" distB="0" distL="0" distR="0" wp14:anchorId="1F0CDFF9" wp14:editId="4BF90343">
              <wp:extent cx="2333625" cy="804979"/>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39333" cy="806948"/>
                      </a:xfrm>
                      <a:prstGeom prst="rect">
                        <a:avLst/>
                      </a:prstGeom>
                    </pic:spPr>
                  </pic:pic>
                </a:graphicData>
              </a:graphic>
            </wp:inline>
          </w:drawing>
        </w:r>
      </w:del>
      <w:moveToRangeStart w:id="1347" w:author="Пользователь" w:date="2019-07-09T21:05:00Z" w:name="move13598765"/>
      <w:moveTo w:id="1348" w:author="Пользователь" w:date="2019-07-09T21:05:00Z">
        <w:del w:id="1349" w:author="Пользователь" w:date="2019-07-09T22:16:00Z">
          <w:r w:rsidR="0014717C" w:rsidRPr="00B630E5" w:rsidDel="00FE5FE4">
            <w:rPr>
              <w:noProof/>
              <w:sz w:val="24"/>
              <w:szCs w:val="24"/>
              <w:lang w:eastAsia="ru-RU"/>
              <w:rPrChange w:id="1350" w:author="Пользователь" w:date="2021-11-28T20:18:00Z">
                <w:rPr>
                  <w:noProof/>
                  <w:lang w:eastAsia="ru-RU"/>
                </w:rPr>
              </w:rPrChange>
            </w:rPr>
            <w:drawing>
              <wp:inline distT="0" distB="0" distL="0" distR="0" wp14:anchorId="2AFEF6D6" wp14:editId="12502CE3">
                <wp:extent cx="2333625" cy="2282337"/>
                <wp:effectExtent l="0" t="0" r="0" b="381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36690" cy="2285334"/>
                        </a:xfrm>
                        <a:prstGeom prst="rect">
                          <a:avLst/>
                        </a:prstGeom>
                      </pic:spPr>
                    </pic:pic>
                  </a:graphicData>
                </a:graphic>
              </wp:inline>
            </w:drawing>
          </w:r>
        </w:del>
      </w:moveTo>
      <w:moveToRangeEnd w:id="1347"/>
    </w:p>
    <w:p w:rsidR="005C12CC" w:rsidRPr="00B630E5" w:rsidDel="00FE5FE4" w:rsidRDefault="0098701C">
      <w:pPr>
        <w:rPr>
          <w:del w:id="1351" w:author="Пользователь" w:date="2019-07-09T22:16:00Z"/>
          <w:noProof/>
          <w:sz w:val="24"/>
          <w:szCs w:val="24"/>
          <w:rPrChange w:id="1352" w:author="Пользователь" w:date="2021-11-28T20:18:00Z">
            <w:rPr>
              <w:del w:id="1353" w:author="Пользователь" w:date="2019-07-09T22:16:00Z"/>
              <w:noProof/>
            </w:rPr>
          </w:rPrChange>
        </w:rPr>
      </w:pPr>
      <w:del w:id="1354" w:author="Пользователь" w:date="2019-07-09T22:16:00Z">
        <w:r w:rsidRPr="00B630E5" w:rsidDel="00FE5FE4">
          <w:rPr>
            <w:noProof/>
            <w:sz w:val="24"/>
            <w:szCs w:val="24"/>
            <w:rPrChange w:id="1355" w:author="Пользователь" w:date="2021-11-28T20:18:00Z">
              <w:rPr>
                <w:noProof/>
              </w:rPr>
            </w:rPrChange>
          </w:rPr>
          <w:delText>Скорость, с которой вертолет изменяет углы наклона по осям.</w:delText>
        </w:r>
      </w:del>
    </w:p>
    <w:p w:rsidR="0098701C" w:rsidRPr="00B630E5" w:rsidDel="00FE5FE4" w:rsidRDefault="0098701C">
      <w:pPr>
        <w:rPr>
          <w:del w:id="1356" w:author="Пользователь" w:date="2019-07-09T22:16:00Z"/>
          <w:noProof/>
          <w:sz w:val="24"/>
          <w:szCs w:val="24"/>
          <w:lang w:val="en-US"/>
          <w:rPrChange w:id="1357" w:author="Пользователь" w:date="2021-11-28T20:18:00Z">
            <w:rPr>
              <w:del w:id="1358" w:author="Пользователь" w:date="2019-07-09T22:16:00Z"/>
              <w:noProof/>
              <w:lang w:val="en-US"/>
            </w:rPr>
          </w:rPrChange>
        </w:rPr>
      </w:pPr>
      <w:moveFromRangeStart w:id="1359" w:author="Пользователь" w:date="2019-07-09T21:05:00Z" w:name="move13598765"/>
      <w:moveFrom w:id="1360" w:author="Пользователь" w:date="2019-07-09T21:05:00Z">
        <w:del w:id="1361" w:author="Пользователь" w:date="2019-07-09T22:16:00Z">
          <w:r w:rsidRPr="00B630E5" w:rsidDel="00FE5FE4">
            <w:rPr>
              <w:noProof/>
              <w:sz w:val="24"/>
              <w:szCs w:val="24"/>
              <w:lang w:eastAsia="ru-RU"/>
              <w:rPrChange w:id="1362" w:author="Пользователь" w:date="2021-11-28T20:18:00Z">
                <w:rPr>
                  <w:noProof/>
                  <w:lang w:eastAsia="ru-RU"/>
                </w:rPr>
              </w:rPrChange>
            </w:rPr>
            <w:drawing>
              <wp:inline distT="0" distB="0" distL="0" distR="0" wp14:anchorId="28D6BC56" wp14:editId="5103E7BD">
                <wp:extent cx="2333625" cy="2282337"/>
                <wp:effectExtent l="0" t="0" r="0" b="381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36690" cy="2285334"/>
                        </a:xfrm>
                        <a:prstGeom prst="rect">
                          <a:avLst/>
                        </a:prstGeom>
                      </pic:spPr>
                    </pic:pic>
                  </a:graphicData>
                </a:graphic>
              </wp:inline>
            </w:drawing>
          </w:r>
        </w:del>
      </w:moveFrom>
      <w:moveFromRangeEnd w:id="1359"/>
    </w:p>
    <w:p w:rsidR="00E2039F" w:rsidRPr="00B630E5" w:rsidDel="0014717C" w:rsidRDefault="00E2039F">
      <w:pPr>
        <w:rPr>
          <w:del w:id="1363" w:author="Пользователь" w:date="2019-07-09T21:06:00Z"/>
          <w:noProof/>
          <w:sz w:val="24"/>
          <w:szCs w:val="24"/>
          <w:rPrChange w:id="1364" w:author="Пользователь" w:date="2021-11-28T20:18:00Z">
            <w:rPr>
              <w:del w:id="1365" w:author="Пользователь" w:date="2019-07-09T21:06:00Z"/>
              <w:noProof/>
            </w:rPr>
          </w:rPrChange>
        </w:rPr>
      </w:pPr>
    </w:p>
    <w:p w:rsidR="00E2039F" w:rsidRPr="00B630E5" w:rsidDel="0014717C" w:rsidRDefault="00E2039F">
      <w:pPr>
        <w:rPr>
          <w:del w:id="1366" w:author="Пользователь" w:date="2019-07-09T21:06:00Z"/>
          <w:noProof/>
          <w:sz w:val="24"/>
          <w:szCs w:val="24"/>
          <w:rPrChange w:id="1367" w:author="Пользователь" w:date="2021-11-28T20:18:00Z">
            <w:rPr>
              <w:del w:id="1368" w:author="Пользователь" w:date="2019-07-09T21:06:00Z"/>
              <w:noProof/>
            </w:rPr>
          </w:rPrChange>
        </w:rPr>
      </w:pPr>
    </w:p>
    <w:p w:rsidR="00E2039F" w:rsidRPr="00B630E5" w:rsidDel="0014717C" w:rsidRDefault="00E2039F">
      <w:pPr>
        <w:rPr>
          <w:del w:id="1369" w:author="Пользователь" w:date="2019-07-09T21:06:00Z"/>
          <w:noProof/>
          <w:sz w:val="24"/>
          <w:szCs w:val="24"/>
          <w:rPrChange w:id="1370" w:author="Пользователь" w:date="2021-11-28T20:18:00Z">
            <w:rPr>
              <w:del w:id="1371" w:author="Пользователь" w:date="2019-07-09T21:06:00Z"/>
              <w:noProof/>
            </w:rPr>
          </w:rPrChange>
        </w:rPr>
      </w:pPr>
    </w:p>
    <w:p w:rsidR="00E2039F" w:rsidRPr="00B630E5" w:rsidDel="0014717C" w:rsidRDefault="00E2039F">
      <w:pPr>
        <w:rPr>
          <w:del w:id="1372" w:author="Пользователь" w:date="2019-07-09T21:06:00Z"/>
          <w:noProof/>
          <w:sz w:val="24"/>
          <w:szCs w:val="24"/>
          <w:rPrChange w:id="1373" w:author="Пользователь" w:date="2021-11-28T20:18:00Z">
            <w:rPr>
              <w:del w:id="1374" w:author="Пользователь" w:date="2019-07-09T21:06:00Z"/>
              <w:noProof/>
            </w:rPr>
          </w:rPrChange>
        </w:rPr>
      </w:pPr>
    </w:p>
    <w:p w:rsidR="00E2039F" w:rsidRPr="00B630E5" w:rsidDel="0014717C" w:rsidRDefault="00E2039F">
      <w:pPr>
        <w:rPr>
          <w:del w:id="1375" w:author="Пользователь" w:date="2019-07-09T21:06:00Z"/>
          <w:noProof/>
          <w:sz w:val="24"/>
          <w:szCs w:val="24"/>
          <w:rPrChange w:id="1376" w:author="Пользователь" w:date="2021-11-28T20:18:00Z">
            <w:rPr>
              <w:del w:id="1377" w:author="Пользователь" w:date="2019-07-09T21:06:00Z"/>
              <w:noProof/>
            </w:rPr>
          </w:rPrChange>
        </w:rPr>
      </w:pPr>
    </w:p>
    <w:p w:rsidR="00E2039F" w:rsidRPr="00B630E5" w:rsidDel="0014717C" w:rsidRDefault="00E2039F">
      <w:pPr>
        <w:rPr>
          <w:del w:id="1378" w:author="Пользователь" w:date="2019-07-09T21:06:00Z"/>
          <w:noProof/>
          <w:sz w:val="24"/>
          <w:szCs w:val="24"/>
          <w:rPrChange w:id="1379" w:author="Пользователь" w:date="2021-11-28T20:18:00Z">
            <w:rPr>
              <w:del w:id="1380" w:author="Пользователь" w:date="2019-07-09T21:06:00Z"/>
              <w:noProof/>
            </w:rPr>
          </w:rPrChange>
        </w:rPr>
      </w:pPr>
    </w:p>
    <w:p w:rsidR="00E2039F" w:rsidRPr="00B630E5" w:rsidDel="0014717C" w:rsidRDefault="00E2039F">
      <w:pPr>
        <w:rPr>
          <w:del w:id="1381" w:author="Пользователь" w:date="2019-07-09T21:06:00Z"/>
          <w:noProof/>
          <w:sz w:val="24"/>
          <w:szCs w:val="24"/>
          <w:rPrChange w:id="1382" w:author="Пользователь" w:date="2021-11-28T20:18:00Z">
            <w:rPr>
              <w:del w:id="1383" w:author="Пользователь" w:date="2019-07-09T21:06:00Z"/>
              <w:noProof/>
            </w:rPr>
          </w:rPrChange>
        </w:rPr>
      </w:pPr>
    </w:p>
    <w:p w:rsidR="00E2039F" w:rsidRPr="00B630E5" w:rsidDel="0014717C" w:rsidRDefault="00E2039F">
      <w:pPr>
        <w:rPr>
          <w:del w:id="1384" w:author="Пользователь" w:date="2019-07-09T21:06:00Z"/>
          <w:noProof/>
          <w:sz w:val="24"/>
          <w:szCs w:val="24"/>
          <w:rPrChange w:id="1385" w:author="Пользователь" w:date="2021-11-28T20:18:00Z">
            <w:rPr>
              <w:del w:id="1386" w:author="Пользователь" w:date="2019-07-09T21:06:00Z"/>
              <w:noProof/>
            </w:rPr>
          </w:rPrChange>
        </w:rPr>
      </w:pPr>
    </w:p>
    <w:p w:rsidR="00E2039F" w:rsidRPr="00B630E5" w:rsidDel="0014717C" w:rsidRDefault="00E2039F">
      <w:pPr>
        <w:rPr>
          <w:del w:id="1387" w:author="Пользователь" w:date="2019-07-09T21:06:00Z"/>
          <w:noProof/>
          <w:sz w:val="24"/>
          <w:szCs w:val="24"/>
          <w:rPrChange w:id="1388" w:author="Пользователь" w:date="2021-11-28T20:18:00Z">
            <w:rPr>
              <w:del w:id="1389" w:author="Пользователь" w:date="2019-07-09T21:06:00Z"/>
              <w:noProof/>
            </w:rPr>
          </w:rPrChange>
        </w:rPr>
      </w:pPr>
    </w:p>
    <w:p w:rsidR="00E2039F" w:rsidRPr="00B630E5" w:rsidDel="0014717C" w:rsidRDefault="00E2039F">
      <w:pPr>
        <w:rPr>
          <w:del w:id="1390" w:author="Пользователь" w:date="2019-07-09T21:06:00Z"/>
          <w:noProof/>
          <w:sz w:val="24"/>
          <w:szCs w:val="24"/>
          <w:rPrChange w:id="1391" w:author="Пользователь" w:date="2021-11-28T20:18:00Z">
            <w:rPr>
              <w:del w:id="1392" w:author="Пользователь" w:date="2019-07-09T21:06:00Z"/>
              <w:noProof/>
            </w:rPr>
          </w:rPrChange>
        </w:rPr>
      </w:pPr>
    </w:p>
    <w:p w:rsidR="00E2039F" w:rsidRPr="00B630E5" w:rsidDel="00FE5FE4" w:rsidRDefault="00E2039F">
      <w:pPr>
        <w:rPr>
          <w:del w:id="1393" w:author="Пользователь" w:date="2019-07-09T22:16:00Z"/>
          <w:noProof/>
          <w:sz w:val="24"/>
          <w:szCs w:val="24"/>
          <w:rPrChange w:id="1394" w:author="Пользователь" w:date="2021-11-28T20:18:00Z">
            <w:rPr>
              <w:del w:id="1395" w:author="Пользователь" w:date="2019-07-09T22:16:00Z"/>
              <w:noProof/>
            </w:rPr>
          </w:rPrChange>
        </w:rPr>
      </w:pPr>
    </w:p>
    <w:p w:rsidR="00E2039F" w:rsidRPr="00B630E5" w:rsidDel="001206A7" w:rsidRDefault="00E2039F">
      <w:pPr>
        <w:rPr>
          <w:del w:id="1396" w:author="Пользователь" w:date="2019-07-09T21:25:00Z"/>
          <w:noProof/>
          <w:sz w:val="24"/>
          <w:szCs w:val="24"/>
          <w:rPrChange w:id="1397" w:author="Пользователь" w:date="2021-11-28T20:18:00Z">
            <w:rPr>
              <w:del w:id="1398" w:author="Пользователь" w:date="2019-07-09T21:25:00Z"/>
              <w:noProof/>
            </w:rPr>
          </w:rPrChange>
        </w:rPr>
      </w:pPr>
    </w:p>
    <w:p w:rsidR="00E2039F" w:rsidRPr="00B630E5" w:rsidDel="001206A7" w:rsidRDefault="00E2039F">
      <w:pPr>
        <w:rPr>
          <w:del w:id="1399" w:author="Пользователь" w:date="2019-07-09T21:25:00Z"/>
          <w:noProof/>
          <w:sz w:val="24"/>
          <w:szCs w:val="24"/>
          <w:rPrChange w:id="1400" w:author="Пользователь" w:date="2021-11-28T20:18:00Z">
            <w:rPr>
              <w:del w:id="1401" w:author="Пользователь" w:date="2019-07-09T21:25:00Z"/>
              <w:noProof/>
            </w:rPr>
          </w:rPrChange>
        </w:rPr>
      </w:pPr>
      <w:del w:id="1402" w:author="Пользователь" w:date="2019-07-09T21:25:00Z">
        <w:r w:rsidRPr="00B630E5" w:rsidDel="001206A7">
          <w:rPr>
            <w:noProof/>
            <w:sz w:val="24"/>
            <w:szCs w:val="24"/>
            <w:rPrChange w:id="1403" w:author="Пользователь" w:date="2021-11-28T20:18:00Z">
              <w:rPr>
                <w:noProof/>
              </w:rPr>
            </w:rPrChange>
          </w:rPr>
          <w:delText>Разбор скрипта «</w:delText>
        </w:r>
        <w:r w:rsidRPr="00B630E5" w:rsidDel="001206A7">
          <w:rPr>
            <w:noProof/>
            <w:sz w:val="24"/>
            <w:szCs w:val="24"/>
            <w:lang w:val="en-US"/>
            <w:rPrChange w:id="1404" w:author="Пользователь" w:date="2021-11-28T20:18:00Z">
              <w:rPr>
                <w:noProof/>
                <w:lang w:val="en-US"/>
              </w:rPr>
            </w:rPrChange>
          </w:rPr>
          <w:delText>HelicopterController</w:delText>
        </w:r>
        <w:r w:rsidRPr="00B630E5" w:rsidDel="001206A7">
          <w:rPr>
            <w:noProof/>
            <w:sz w:val="24"/>
            <w:szCs w:val="24"/>
            <w:rPrChange w:id="1405" w:author="Пользователь" w:date="2021-11-28T20:18:00Z">
              <w:rPr>
                <w:noProof/>
              </w:rPr>
            </w:rPrChange>
          </w:rPr>
          <w:delText>»</w:delText>
        </w:r>
      </w:del>
    </w:p>
    <w:p w:rsidR="0014717C" w:rsidRPr="00B630E5" w:rsidDel="005B1AD7" w:rsidRDefault="0014717C">
      <w:pPr>
        <w:rPr>
          <w:del w:id="1406" w:author="Пользователь" w:date="2019-07-09T21:12:00Z"/>
          <w:noProof/>
          <w:sz w:val="24"/>
          <w:szCs w:val="24"/>
          <w:lang w:val="en-US"/>
          <w:rPrChange w:id="1407" w:author="Пользователь" w:date="2021-11-28T20:18:00Z">
            <w:rPr>
              <w:del w:id="1408" w:author="Пользователь" w:date="2019-07-09T21:12:00Z"/>
              <w:noProof/>
              <w:lang w:val="en-US"/>
            </w:rPr>
          </w:rPrChange>
        </w:rPr>
      </w:pPr>
    </w:p>
    <w:p w:rsidR="00E2039F" w:rsidRPr="00B630E5" w:rsidDel="005B1AD7" w:rsidRDefault="00E2039F">
      <w:pPr>
        <w:rPr>
          <w:del w:id="1409" w:author="Пользователь" w:date="2019-07-09T21:12:00Z"/>
          <w:noProof/>
          <w:sz w:val="24"/>
          <w:szCs w:val="24"/>
          <w:lang w:val="en-US"/>
          <w:rPrChange w:id="1410" w:author="Пользователь" w:date="2021-11-28T20:18:00Z">
            <w:rPr>
              <w:del w:id="1411" w:author="Пользователь" w:date="2019-07-09T21:12:00Z"/>
              <w:noProof/>
            </w:rPr>
          </w:rPrChange>
        </w:rPr>
      </w:pPr>
    </w:p>
    <w:p w:rsidR="00E2039F" w:rsidRPr="00B630E5" w:rsidRDefault="00BF5F5E">
      <w:pPr>
        <w:rPr>
          <w:sz w:val="24"/>
          <w:szCs w:val="24"/>
          <w:rPrChange w:id="1412" w:author="Пользователь" w:date="2021-11-28T20:18:00Z">
            <w:rPr>
              <w:noProof/>
            </w:rPr>
          </w:rPrChange>
        </w:rPr>
      </w:pPr>
      <w:del w:id="1413" w:author="Пользователь" w:date="2019-07-09T21:09:00Z">
        <w:r w:rsidRPr="00B630E5" w:rsidDel="00A23046">
          <w:rPr>
            <w:noProof/>
            <w:sz w:val="24"/>
            <w:szCs w:val="24"/>
            <w:lang w:eastAsia="ru-RU"/>
            <w:rPrChange w:id="1414" w:author="Пользователь" w:date="2021-11-28T20:18:00Z">
              <w:rPr>
                <w:noProof/>
                <w:lang w:eastAsia="ru-RU"/>
              </w:rPr>
            </w:rPrChange>
          </w:rPr>
          <w:drawing>
            <wp:inline distT="0" distB="0" distL="0" distR="0" wp14:anchorId="518D59F5" wp14:editId="36C0F07C">
              <wp:extent cx="5657850" cy="2892731"/>
              <wp:effectExtent l="0" t="0" r="0"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70727" cy="2899315"/>
                      </a:xfrm>
                      <a:prstGeom prst="rect">
                        <a:avLst/>
                      </a:prstGeom>
                    </pic:spPr>
                  </pic:pic>
                </a:graphicData>
              </a:graphic>
            </wp:inline>
          </w:drawing>
        </w:r>
      </w:del>
    </w:p>
    <w:sectPr w:rsidR="00E2039F" w:rsidRPr="00B630E5" w:rsidSect="00FE5FE4">
      <w:pgSz w:w="11906" w:h="16838"/>
      <w:pgMar w:top="720" w:right="720" w:bottom="720" w:left="720" w:header="708" w:footer="708" w:gutter="0"/>
      <w:lnNumType w:countBy="0" w:restart="continuous"/>
      <w:cols w:space="708"/>
      <w:docGrid w:linePitch="360"/>
      <w:sectPrChange w:id="1415" w:author="Пользователь" w:date="2019-07-09T22:23:00Z">
        <w:sectPr w:rsidR="00E2039F" w:rsidRPr="00B630E5" w:rsidSect="00FE5FE4">
          <w:pgMar w:top="1134" w:right="850" w:bottom="1134" w:left="1701" w:header="708" w:footer="708" w:gutter="0"/>
          <w:lnNumType w:countBy="1"/>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3794F"/>
    <w:multiLevelType w:val="hybridMultilevel"/>
    <w:tmpl w:val="F5509B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C32219"/>
    <w:multiLevelType w:val="hybridMultilevel"/>
    <w:tmpl w:val="9760E46C"/>
    <w:lvl w:ilvl="0" w:tplc="634015BE">
      <w:start w:val="1"/>
      <w:numFmt w:val="decimal"/>
      <w:lvlText w:val="%1."/>
      <w:lvlJc w:val="left"/>
      <w:pPr>
        <w:ind w:left="720" w:hanging="360"/>
      </w:pPr>
      <w:rPr>
        <w:rFonts w:ascii="Arial" w:eastAsiaTheme="minorEastAsia" w:hAnsi="Arial" w:cs="Arial"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542E99"/>
    <w:multiLevelType w:val="hybridMultilevel"/>
    <w:tmpl w:val="F19809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6B3BE6"/>
    <w:multiLevelType w:val="hybridMultilevel"/>
    <w:tmpl w:val="2110B1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4C070F7"/>
    <w:multiLevelType w:val="hybridMultilevel"/>
    <w:tmpl w:val="DCB6CF64"/>
    <w:lvl w:ilvl="0" w:tplc="9E383132">
      <w:start w:val="1"/>
      <w:numFmt w:val="decimal"/>
      <w:lvlText w:val="%1."/>
      <w:lvlJc w:val="left"/>
      <w:pPr>
        <w:ind w:left="720" w:hanging="360"/>
      </w:pPr>
      <w:rPr>
        <w:rFonts w:ascii="Arial" w:eastAsiaTheme="minorEastAsia" w:hAnsi="Arial" w:cs="Arial"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D4D7F3E"/>
    <w:multiLevelType w:val="hybridMultilevel"/>
    <w:tmpl w:val="65C813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Пользователь">
    <w15:presenceInfo w15:providerId="None" w15:userId="Пользователь"/>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trackRevision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847"/>
    <w:rsid w:val="000B350D"/>
    <w:rsid w:val="001206A7"/>
    <w:rsid w:val="0014717C"/>
    <w:rsid w:val="00160113"/>
    <w:rsid w:val="001B16E9"/>
    <w:rsid w:val="002037D6"/>
    <w:rsid w:val="00212AA4"/>
    <w:rsid w:val="00376E5F"/>
    <w:rsid w:val="00475DD2"/>
    <w:rsid w:val="004969D6"/>
    <w:rsid w:val="0050634E"/>
    <w:rsid w:val="005353A5"/>
    <w:rsid w:val="005B1AD7"/>
    <w:rsid w:val="005C12CC"/>
    <w:rsid w:val="005F53F5"/>
    <w:rsid w:val="005F73FF"/>
    <w:rsid w:val="00666D03"/>
    <w:rsid w:val="00683855"/>
    <w:rsid w:val="0070386D"/>
    <w:rsid w:val="00715FBE"/>
    <w:rsid w:val="007B7105"/>
    <w:rsid w:val="007C25B3"/>
    <w:rsid w:val="008602E2"/>
    <w:rsid w:val="00893847"/>
    <w:rsid w:val="008C309C"/>
    <w:rsid w:val="008F5775"/>
    <w:rsid w:val="00924348"/>
    <w:rsid w:val="00983DDC"/>
    <w:rsid w:val="0098701C"/>
    <w:rsid w:val="009C4A56"/>
    <w:rsid w:val="00A23046"/>
    <w:rsid w:val="00A96688"/>
    <w:rsid w:val="00AF1D7C"/>
    <w:rsid w:val="00B51CFC"/>
    <w:rsid w:val="00B56641"/>
    <w:rsid w:val="00B630E5"/>
    <w:rsid w:val="00B91394"/>
    <w:rsid w:val="00BD54A6"/>
    <w:rsid w:val="00BF5F5E"/>
    <w:rsid w:val="00C272EF"/>
    <w:rsid w:val="00C3146D"/>
    <w:rsid w:val="00C81FAD"/>
    <w:rsid w:val="00CC5D0C"/>
    <w:rsid w:val="00D578E1"/>
    <w:rsid w:val="00E124F1"/>
    <w:rsid w:val="00E2039F"/>
    <w:rsid w:val="00E5033C"/>
    <w:rsid w:val="00F13F28"/>
    <w:rsid w:val="00F20899"/>
    <w:rsid w:val="00F80FE4"/>
    <w:rsid w:val="00FA0168"/>
    <w:rsid w:val="00FE5F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E1769"/>
  <w15:chartTrackingRefBased/>
  <w15:docId w15:val="{3195A933-CF5C-4E89-A504-63D2A60A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3847"/>
  </w:style>
  <w:style w:type="paragraph" w:styleId="1">
    <w:name w:val="heading 1"/>
    <w:basedOn w:val="a"/>
    <w:next w:val="a"/>
    <w:link w:val="10"/>
    <w:uiPriority w:val="9"/>
    <w:qFormat/>
    <w:rsid w:val="00FA01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913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16E9"/>
    <w:pPr>
      <w:ind w:left="720"/>
      <w:contextualSpacing/>
    </w:pPr>
  </w:style>
  <w:style w:type="paragraph" w:styleId="HTML">
    <w:name w:val="HTML Preformatted"/>
    <w:basedOn w:val="a"/>
    <w:link w:val="HTML0"/>
    <w:uiPriority w:val="99"/>
    <w:unhideWhenUsed/>
    <w:rsid w:val="00893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93847"/>
    <w:rPr>
      <w:rFonts w:ascii="Courier New" w:eastAsia="Times New Roman" w:hAnsi="Courier New" w:cs="Courier New"/>
      <w:sz w:val="20"/>
      <w:szCs w:val="20"/>
      <w:lang w:eastAsia="ru-RU"/>
    </w:rPr>
  </w:style>
  <w:style w:type="character" w:styleId="a4">
    <w:name w:val="annotation reference"/>
    <w:basedOn w:val="a0"/>
    <w:uiPriority w:val="99"/>
    <w:semiHidden/>
    <w:unhideWhenUsed/>
    <w:rsid w:val="005F53F5"/>
    <w:rPr>
      <w:sz w:val="16"/>
      <w:szCs w:val="16"/>
    </w:rPr>
  </w:style>
  <w:style w:type="paragraph" w:styleId="a5">
    <w:name w:val="annotation text"/>
    <w:basedOn w:val="a"/>
    <w:link w:val="a6"/>
    <w:uiPriority w:val="99"/>
    <w:semiHidden/>
    <w:unhideWhenUsed/>
    <w:rsid w:val="005F53F5"/>
    <w:pPr>
      <w:spacing w:line="240" w:lineRule="auto"/>
    </w:pPr>
    <w:rPr>
      <w:sz w:val="20"/>
      <w:szCs w:val="20"/>
    </w:rPr>
  </w:style>
  <w:style w:type="character" w:customStyle="1" w:styleId="a6">
    <w:name w:val="Текст примечания Знак"/>
    <w:basedOn w:val="a0"/>
    <w:link w:val="a5"/>
    <w:uiPriority w:val="99"/>
    <w:semiHidden/>
    <w:rsid w:val="005F53F5"/>
    <w:rPr>
      <w:sz w:val="20"/>
      <w:szCs w:val="20"/>
    </w:rPr>
  </w:style>
  <w:style w:type="paragraph" w:styleId="a7">
    <w:name w:val="annotation subject"/>
    <w:basedOn w:val="a5"/>
    <w:next w:val="a5"/>
    <w:link w:val="a8"/>
    <w:uiPriority w:val="99"/>
    <w:semiHidden/>
    <w:unhideWhenUsed/>
    <w:rsid w:val="005F53F5"/>
    <w:rPr>
      <w:b/>
      <w:bCs/>
    </w:rPr>
  </w:style>
  <w:style w:type="character" w:customStyle="1" w:styleId="a8">
    <w:name w:val="Тема примечания Знак"/>
    <w:basedOn w:val="a6"/>
    <w:link w:val="a7"/>
    <w:uiPriority w:val="99"/>
    <w:semiHidden/>
    <w:rsid w:val="005F53F5"/>
    <w:rPr>
      <w:b/>
      <w:bCs/>
      <w:sz w:val="20"/>
      <w:szCs w:val="20"/>
    </w:rPr>
  </w:style>
  <w:style w:type="paragraph" w:styleId="a9">
    <w:name w:val="Balloon Text"/>
    <w:basedOn w:val="a"/>
    <w:link w:val="aa"/>
    <w:uiPriority w:val="99"/>
    <w:semiHidden/>
    <w:unhideWhenUsed/>
    <w:rsid w:val="005F53F5"/>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5F53F5"/>
    <w:rPr>
      <w:rFonts w:ascii="Segoe UI" w:hAnsi="Segoe UI" w:cs="Segoe UI"/>
      <w:sz w:val="18"/>
      <w:szCs w:val="18"/>
    </w:rPr>
  </w:style>
  <w:style w:type="paragraph" w:styleId="ab">
    <w:name w:val="No Spacing"/>
    <w:link w:val="ac"/>
    <w:uiPriority w:val="1"/>
    <w:qFormat/>
    <w:rsid w:val="00BF5F5E"/>
    <w:pPr>
      <w:spacing w:after="0" w:line="240" w:lineRule="auto"/>
    </w:pPr>
    <w:rPr>
      <w:rFonts w:eastAsiaTheme="minorEastAsia"/>
      <w:lang w:eastAsia="ru-RU"/>
    </w:rPr>
  </w:style>
  <w:style w:type="character" w:customStyle="1" w:styleId="ac">
    <w:name w:val="Без интервала Знак"/>
    <w:basedOn w:val="a0"/>
    <w:link w:val="ab"/>
    <w:uiPriority w:val="1"/>
    <w:rsid w:val="00BF5F5E"/>
    <w:rPr>
      <w:rFonts w:eastAsiaTheme="minorEastAsia"/>
      <w:lang w:eastAsia="ru-RU"/>
    </w:rPr>
  </w:style>
  <w:style w:type="character" w:styleId="ad">
    <w:name w:val="line number"/>
    <w:basedOn w:val="a0"/>
    <w:uiPriority w:val="99"/>
    <w:semiHidden/>
    <w:unhideWhenUsed/>
    <w:rsid w:val="00BF5F5E"/>
  </w:style>
  <w:style w:type="paragraph" w:styleId="ae">
    <w:name w:val="caption"/>
    <w:basedOn w:val="a"/>
    <w:next w:val="a"/>
    <w:uiPriority w:val="35"/>
    <w:unhideWhenUsed/>
    <w:qFormat/>
    <w:rsid w:val="00BF5F5E"/>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FA0168"/>
    <w:rPr>
      <w:rFonts w:asciiTheme="majorHAnsi" w:eastAsiaTheme="majorEastAsia" w:hAnsiTheme="majorHAnsi" w:cstheme="majorBidi"/>
      <w:color w:val="2E74B5" w:themeColor="accent1" w:themeShade="BF"/>
      <w:sz w:val="32"/>
      <w:szCs w:val="32"/>
    </w:rPr>
  </w:style>
  <w:style w:type="paragraph" w:styleId="af">
    <w:name w:val="Subtitle"/>
    <w:basedOn w:val="a"/>
    <w:next w:val="a"/>
    <w:link w:val="af0"/>
    <w:uiPriority w:val="11"/>
    <w:qFormat/>
    <w:rsid w:val="00B91394"/>
    <w:pPr>
      <w:numPr>
        <w:ilvl w:val="1"/>
      </w:numPr>
    </w:pPr>
    <w:rPr>
      <w:rFonts w:eastAsiaTheme="minorEastAsia"/>
      <w:color w:val="5A5A5A" w:themeColor="text1" w:themeTint="A5"/>
      <w:spacing w:val="15"/>
    </w:rPr>
  </w:style>
  <w:style w:type="character" w:customStyle="1" w:styleId="af0">
    <w:name w:val="Подзаголовок Знак"/>
    <w:basedOn w:val="a0"/>
    <w:link w:val="af"/>
    <w:uiPriority w:val="11"/>
    <w:rsid w:val="00B91394"/>
    <w:rPr>
      <w:rFonts w:eastAsiaTheme="minorEastAsia"/>
      <w:color w:val="5A5A5A" w:themeColor="text1" w:themeTint="A5"/>
      <w:spacing w:val="15"/>
    </w:rPr>
  </w:style>
  <w:style w:type="paragraph" w:styleId="af1">
    <w:name w:val="Title"/>
    <w:basedOn w:val="a"/>
    <w:next w:val="a"/>
    <w:link w:val="af2"/>
    <w:uiPriority w:val="10"/>
    <w:qFormat/>
    <w:rsid w:val="00B913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2">
    <w:name w:val="Заголовок Знак"/>
    <w:basedOn w:val="a0"/>
    <w:link w:val="af1"/>
    <w:uiPriority w:val="10"/>
    <w:rsid w:val="00B91394"/>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B9139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129419">
      <w:bodyDiv w:val="1"/>
      <w:marLeft w:val="0"/>
      <w:marRight w:val="0"/>
      <w:marTop w:val="0"/>
      <w:marBottom w:val="0"/>
      <w:divBdr>
        <w:top w:val="none" w:sz="0" w:space="0" w:color="auto"/>
        <w:left w:val="none" w:sz="0" w:space="0" w:color="auto"/>
        <w:bottom w:val="none" w:sz="0" w:space="0" w:color="auto"/>
        <w:right w:val="none" w:sz="0" w:space="0" w:color="auto"/>
      </w:divBdr>
    </w:div>
    <w:div w:id="430928258">
      <w:bodyDiv w:val="1"/>
      <w:marLeft w:val="0"/>
      <w:marRight w:val="0"/>
      <w:marTop w:val="0"/>
      <w:marBottom w:val="0"/>
      <w:divBdr>
        <w:top w:val="none" w:sz="0" w:space="0" w:color="auto"/>
        <w:left w:val="none" w:sz="0" w:space="0" w:color="auto"/>
        <w:bottom w:val="none" w:sz="0" w:space="0" w:color="auto"/>
        <w:right w:val="none" w:sz="0" w:space="0" w:color="auto"/>
      </w:divBdr>
    </w:div>
    <w:div w:id="466629668">
      <w:bodyDiv w:val="1"/>
      <w:marLeft w:val="0"/>
      <w:marRight w:val="0"/>
      <w:marTop w:val="0"/>
      <w:marBottom w:val="0"/>
      <w:divBdr>
        <w:top w:val="none" w:sz="0" w:space="0" w:color="auto"/>
        <w:left w:val="none" w:sz="0" w:space="0" w:color="auto"/>
        <w:bottom w:val="none" w:sz="0" w:space="0" w:color="auto"/>
        <w:right w:val="none" w:sz="0" w:space="0" w:color="auto"/>
      </w:divBdr>
    </w:div>
    <w:div w:id="551117837">
      <w:bodyDiv w:val="1"/>
      <w:marLeft w:val="0"/>
      <w:marRight w:val="0"/>
      <w:marTop w:val="0"/>
      <w:marBottom w:val="0"/>
      <w:divBdr>
        <w:top w:val="none" w:sz="0" w:space="0" w:color="auto"/>
        <w:left w:val="none" w:sz="0" w:space="0" w:color="auto"/>
        <w:bottom w:val="none" w:sz="0" w:space="0" w:color="auto"/>
        <w:right w:val="none" w:sz="0" w:space="0" w:color="auto"/>
      </w:divBdr>
    </w:div>
    <w:div w:id="890918603">
      <w:bodyDiv w:val="1"/>
      <w:marLeft w:val="0"/>
      <w:marRight w:val="0"/>
      <w:marTop w:val="0"/>
      <w:marBottom w:val="0"/>
      <w:divBdr>
        <w:top w:val="none" w:sz="0" w:space="0" w:color="auto"/>
        <w:left w:val="none" w:sz="0" w:space="0" w:color="auto"/>
        <w:bottom w:val="none" w:sz="0" w:space="0" w:color="auto"/>
        <w:right w:val="none" w:sz="0" w:space="0" w:color="auto"/>
      </w:divBdr>
    </w:div>
    <w:div w:id="904074301">
      <w:bodyDiv w:val="1"/>
      <w:marLeft w:val="0"/>
      <w:marRight w:val="0"/>
      <w:marTop w:val="0"/>
      <w:marBottom w:val="0"/>
      <w:divBdr>
        <w:top w:val="none" w:sz="0" w:space="0" w:color="auto"/>
        <w:left w:val="none" w:sz="0" w:space="0" w:color="auto"/>
        <w:bottom w:val="none" w:sz="0" w:space="0" w:color="auto"/>
        <w:right w:val="none" w:sz="0" w:space="0" w:color="auto"/>
      </w:divBdr>
    </w:div>
    <w:div w:id="920989898">
      <w:bodyDiv w:val="1"/>
      <w:marLeft w:val="0"/>
      <w:marRight w:val="0"/>
      <w:marTop w:val="0"/>
      <w:marBottom w:val="0"/>
      <w:divBdr>
        <w:top w:val="none" w:sz="0" w:space="0" w:color="auto"/>
        <w:left w:val="none" w:sz="0" w:space="0" w:color="auto"/>
        <w:bottom w:val="none" w:sz="0" w:space="0" w:color="auto"/>
        <w:right w:val="none" w:sz="0" w:space="0" w:color="auto"/>
      </w:divBdr>
    </w:div>
    <w:div w:id="1024752240">
      <w:bodyDiv w:val="1"/>
      <w:marLeft w:val="0"/>
      <w:marRight w:val="0"/>
      <w:marTop w:val="0"/>
      <w:marBottom w:val="0"/>
      <w:divBdr>
        <w:top w:val="none" w:sz="0" w:space="0" w:color="auto"/>
        <w:left w:val="none" w:sz="0" w:space="0" w:color="auto"/>
        <w:bottom w:val="none" w:sz="0" w:space="0" w:color="auto"/>
        <w:right w:val="none" w:sz="0" w:space="0" w:color="auto"/>
      </w:divBdr>
    </w:div>
    <w:div w:id="1045758867">
      <w:bodyDiv w:val="1"/>
      <w:marLeft w:val="0"/>
      <w:marRight w:val="0"/>
      <w:marTop w:val="0"/>
      <w:marBottom w:val="0"/>
      <w:divBdr>
        <w:top w:val="none" w:sz="0" w:space="0" w:color="auto"/>
        <w:left w:val="none" w:sz="0" w:space="0" w:color="auto"/>
        <w:bottom w:val="none" w:sz="0" w:space="0" w:color="auto"/>
        <w:right w:val="none" w:sz="0" w:space="0" w:color="auto"/>
      </w:divBdr>
    </w:div>
    <w:div w:id="1118641495">
      <w:bodyDiv w:val="1"/>
      <w:marLeft w:val="0"/>
      <w:marRight w:val="0"/>
      <w:marTop w:val="0"/>
      <w:marBottom w:val="0"/>
      <w:divBdr>
        <w:top w:val="none" w:sz="0" w:space="0" w:color="auto"/>
        <w:left w:val="none" w:sz="0" w:space="0" w:color="auto"/>
        <w:bottom w:val="none" w:sz="0" w:space="0" w:color="auto"/>
        <w:right w:val="none" w:sz="0" w:space="0" w:color="auto"/>
      </w:divBdr>
    </w:div>
    <w:div w:id="1171985171">
      <w:bodyDiv w:val="1"/>
      <w:marLeft w:val="0"/>
      <w:marRight w:val="0"/>
      <w:marTop w:val="0"/>
      <w:marBottom w:val="0"/>
      <w:divBdr>
        <w:top w:val="none" w:sz="0" w:space="0" w:color="auto"/>
        <w:left w:val="none" w:sz="0" w:space="0" w:color="auto"/>
        <w:bottom w:val="none" w:sz="0" w:space="0" w:color="auto"/>
        <w:right w:val="none" w:sz="0" w:space="0" w:color="auto"/>
      </w:divBdr>
    </w:div>
    <w:div w:id="1232234427">
      <w:bodyDiv w:val="1"/>
      <w:marLeft w:val="0"/>
      <w:marRight w:val="0"/>
      <w:marTop w:val="0"/>
      <w:marBottom w:val="0"/>
      <w:divBdr>
        <w:top w:val="none" w:sz="0" w:space="0" w:color="auto"/>
        <w:left w:val="none" w:sz="0" w:space="0" w:color="auto"/>
        <w:bottom w:val="none" w:sz="0" w:space="0" w:color="auto"/>
        <w:right w:val="none" w:sz="0" w:space="0" w:color="auto"/>
      </w:divBdr>
    </w:div>
    <w:div w:id="1272401043">
      <w:bodyDiv w:val="1"/>
      <w:marLeft w:val="0"/>
      <w:marRight w:val="0"/>
      <w:marTop w:val="0"/>
      <w:marBottom w:val="0"/>
      <w:divBdr>
        <w:top w:val="none" w:sz="0" w:space="0" w:color="auto"/>
        <w:left w:val="none" w:sz="0" w:space="0" w:color="auto"/>
        <w:bottom w:val="none" w:sz="0" w:space="0" w:color="auto"/>
        <w:right w:val="none" w:sz="0" w:space="0" w:color="auto"/>
      </w:divBdr>
    </w:div>
    <w:div w:id="1523007151">
      <w:bodyDiv w:val="1"/>
      <w:marLeft w:val="0"/>
      <w:marRight w:val="0"/>
      <w:marTop w:val="0"/>
      <w:marBottom w:val="0"/>
      <w:divBdr>
        <w:top w:val="none" w:sz="0" w:space="0" w:color="auto"/>
        <w:left w:val="none" w:sz="0" w:space="0" w:color="auto"/>
        <w:bottom w:val="none" w:sz="0" w:space="0" w:color="auto"/>
        <w:right w:val="none" w:sz="0" w:space="0" w:color="auto"/>
      </w:divBdr>
    </w:div>
    <w:div w:id="1767992625">
      <w:bodyDiv w:val="1"/>
      <w:marLeft w:val="0"/>
      <w:marRight w:val="0"/>
      <w:marTop w:val="0"/>
      <w:marBottom w:val="0"/>
      <w:divBdr>
        <w:top w:val="none" w:sz="0" w:space="0" w:color="auto"/>
        <w:left w:val="none" w:sz="0" w:space="0" w:color="auto"/>
        <w:bottom w:val="none" w:sz="0" w:space="0" w:color="auto"/>
        <w:right w:val="none" w:sz="0" w:space="0" w:color="auto"/>
      </w:divBdr>
    </w:div>
    <w:div w:id="1786540123">
      <w:bodyDiv w:val="1"/>
      <w:marLeft w:val="0"/>
      <w:marRight w:val="0"/>
      <w:marTop w:val="0"/>
      <w:marBottom w:val="0"/>
      <w:divBdr>
        <w:top w:val="none" w:sz="0" w:space="0" w:color="auto"/>
        <w:left w:val="none" w:sz="0" w:space="0" w:color="auto"/>
        <w:bottom w:val="none" w:sz="0" w:space="0" w:color="auto"/>
        <w:right w:val="none" w:sz="0" w:space="0" w:color="auto"/>
      </w:divBdr>
    </w:div>
    <w:div w:id="1808821254">
      <w:bodyDiv w:val="1"/>
      <w:marLeft w:val="0"/>
      <w:marRight w:val="0"/>
      <w:marTop w:val="0"/>
      <w:marBottom w:val="0"/>
      <w:divBdr>
        <w:top w:val="none" w:sz="0" w:space="0" w:color="auto"/>
        <w:left w:val="none" w:sz="0" w:space="0" w:color="auto"/>
        <w:bottom w:val="none" w:sz="0" w:space="0" w:color="auto"/>
        <w:right w:val="none" w:sz="0" w:space="0" w:color="auto"/>
      </w:divBdr>
    </w:div>
    <w:div w:id="1831753494">
      <w:bodyDiv w:val="1"/>
      <w:marLeft w:val="0"/>
      <w:marRight w:val="0"/>
      <w:marTop w:val="0"/>
      <w:marBottom w:val="0"/>
      <w:divBdr>
        <w:top w:val="none" w:sz="0" w:space="0" w:color="auto"/>
        <w:left w:val="none" w:sz="0" w:space="0" w:color="auto"/>
        <w:bottom w:val="none" w:sz="0" w:space="0" w:color="auto"/>
        <w:right w:val="none" w:sz="0" w:space="0" w:color="auto"/>
      </w:divBdr>
    </w:div>
    <w:div w:id="1837767807">
      <w:bodyDiv w:val="1"/>
      <w:marLeft w:val="0"/>
      <w:marRight w:val="0"/>
      <w:marTop w:val="0"/>
      <w:marBottom w:val="0"/>
      <w:divBdr>
        <w:top w:val="none" w:sz="0" w:space="0" w:color="auto"/>
        <w:left w:val="none" w:sz="0" w:space="0" w:color="auto"/>
        <w:bottom w:val="none" w:sz="0" w:space="0" w:color="auto"/>
        <w:right w:val="none" w:sz="0" w:space="0" w:color="auto"/>
      </w:divBdr>
    </w:div>
    <w:div w:id="200273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microsoft.com/office/2011/relationships/people" Target="peop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29578-461C-40E6-95AE-23C264AB1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1737</Words>
  <Characters>9905</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7</cp:revision>
  <cp:lastPrinted>2019-07-09T19:26:00Z</cp:lastPrinted>
  <dcterms:created xsi:type="dcterms:W3CDTF">2019-07-09T19:27:00Z</dcterms:created>
  <dcterms:modified xsi:type="dcterms:W3CDTF">2021-11-28T17:19:00Z</dcterms:modified>
</cp:coreProperties>
</file>